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b/>
          <w:bCs/>
          <w:color w:val="504945"/>
          <w:sz w:val="18"/>
          <w:szCs w:val="18"/>
          <w:lang w:eastAsia="uk-UA"/>
        </w:rPr>
        <w:t>Варіант 1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1. Знайти речення, у якому звертання стоїть на початку.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 xml:space="preserve">А Ти зійди на гору, брате, і поглянь на схід: стали світлі наші хати і просторий світ (Я. </w:t>
      </w:r>
      <w:proofErr w:type="spellStart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Колас</w:t>
      </w:r>
      <w:proofErr w:type="spellEnd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 xml:space="preserve">Б О ліро пушкінська, на світ увесь </w:t>
      </w:r>
      <w:proofErr w:type="spellStart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брини</w:t>
      </w:r>
      <w:proofErr w:type="spellEnd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про зорі щастя (М. Ткач).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В Ми зберегли тебе, вкраїнська мово, щоб лютий ворог не поранив (П. Тичина).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Г Добридень, тату мій і далі неосяжні, прийміть любов мою й тепло пісень моїх (В. Симоненко).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2. Визначити речення з поширеним звертанням.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 xml:space="preserve">А До тебе, Україно, наша </w:t>
      </w:r>
      <w:proofErr w:type="spellStart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бездольная</w:t>
      </w:r>
      <w:proofErr w:type="spellEnd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мати струна моя перша озветься (Леся Українка).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Б Пригадайте, мамо, те прощання край воріт, де сяяла роса (Д. Павличко).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В Микито, знов мою пораду ти забув і судиш про князів (І. Кочерга).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Г До тебе, мій дорогий юний друже, приходять усе нові та нові книжки, які відкривають безмежні обрії знань (Р. Братунь).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3. Знайти речення зі вставним словосполученням.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А Густий, соковитий, запашний бур’ян з-під ніг слався, мені здавалося, до самого обрію (П. Панч).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 xml:space="preserve">Б Оце (одного разу було свято й погода) сиділа стара </w:t>
      </w:r>
      <w:proofErr w:type="spellStart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Кармелиха</w:t>
      </w:r>
      <w:proofErr w:type="spellEnd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коло своєї хати на призьбі, дивилася у поле на шлях (Марко Вовчок).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В Почуття підлого переляку і жадоби жити (за всяку ціну жити!) змагалося з почуттям честі, з почуттям самозбереження, важливішого, ніж збереження фізичне (І. Багряний).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Г Чи тільки терни на шляху знайду, чи стріну, може, де і квіт барвистий (Леся Українка).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4. Знайти речення, у яких вставні слова виражають упевненість.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А Безумовно, ти хоч не феномен, але спритний чоловік (О. Корнійчук).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Б Мені тепер відкрилося, нарешті, що людина створена для любові, для кохання, для зачарованості й захопленості (П. Загребельний).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В Живу, як знаєте, я на хуторі, якраз на узліссі (Остап Вишня).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Г Увечері, справді, пішов дощ (Ю. Смолич).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5. У яких реченнях допущено пунктуаційні помилки?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>А О поле, й дорога, і річка, й узлісся зелене! Ви в серці у мене (Л. Первомайський).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 xml:space="preserve">Б О незвичайна, чародійна мово, Хоч пронеслася молодість </w:t>
      </w:r>
      <w:proofErr w:type="spellStart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громово</w:t>
      </w:r>
      <w:proofErr w:type="spellEnd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, Твій звук у мене в серці не затих (Д. Павличко).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 xml:space="preserve">В О Львове батьку мій камінний, знаю, Як мучила тебе страшна </w:t>
      </w:r>
      <w:proofErr w:type="spellStart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жада</w:t>
      </w:r>
      <w:proofErr w:type="spellEnd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в бою, коли напасницька орда Топтала й роздирала Русь безкраю (Д. Павличко).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br/>
        <w:t xml:space="preserve">Г За все тобі спасибі, низький уклін о земле, наш уклін! (І. </w:t>
      </w:r>
      <w:proofErr w:type="spellStart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Гончаренко</w:t>
      </w:r>
      <w:proofErr w:type="spellEnd"/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).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6. Установити відповідність між реченнями і типами вставних конструкцій, ужитих у них.</w:t>
      </w:r>
      <w:r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2 б.</w:t>
      </w:r>
    </w:p>
    <w:tbl>
      <w:tblPr>
        <w:tblW w:w="883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  <w:gridCol w:w="4119"/>
      </w:tblGrid>
      <w:tr w:rsidR="00C82C7B" w:rsidRPr="00C82C7B" w:rsidTr="00C82C7B">
        <w:trPr>
          <w:tblHeader/>
          <w:tblCellSpacing w:w="0" w:type="dxa"/>
        </w:trPr>
        <w:tc>
          <w:tcPr>
            <w:tcW w:w="355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lastRenderedPageBreak/>
              <w:t xml:space="preserve">А Юні друзі, ви, певна річ, полюбляєте мандри (В. </w:t>
            </w:r>
            <w:proofErr w:type="spellStart"/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Бакланов</w:t>
            </w:r>
            <w:proofErr w:type="spellEnd"/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Б Література, за висловом письменника, наповнює ідеї плоттю й кров’ю (І. Цюпа).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 xml:space="preserve">В </w:t>
            </w:r>
            <w:proofErr w:type="spellStart"/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В</w:t>
            </w:r>
            <w:proofErr w:type="spellEnd"/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 xml:space="preserve"> ім’я миру і злагоди народів, напевне, кожний із нас не пошкодує віддати розум і здібності, віддати всі найкращі сили своєї душі (О. Гончар).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 xml:space="preserve">Г А я хвилинку виберу, скажу про командира (отак за першим спогадом і другий </w:t>
            </w:r>
            <w:proofErr w:type="spellStart"/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виплива</w:t>
            </w:r>
            <w:proofErr w:type="spellEnd"/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): душа у нього щира… (А. Малишко).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Д А ці вміння розмовляти і слухати (як зазначає більшість учених-психологів) дуже важливі для людини (З журналу).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Е Мабуть, не злічити всіх визначень сили і краси народного поетичного слова (Г. Бойко).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1 Вставне слово.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2 Вставне словосполучення.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3 Вставне речення.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</w:tr>
    </w:tbl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7. З’ясувати відповідність між реченнями і типом вставних конструкцій за вираженням ставлення мовця до повідомлюваного.</w:t>
      </w:r>
      <w:r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2 б.</w:t>
      </w:r>
    </w:p>
    <w:tbl>
      <w:tblPr>
        <w:tblW w:w="883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  <w:gridCol w:w="4119"/>
      </w:tblGrid>
      <w:tr w:rsidR="00C82C7B" w:rsidRPr="00C82C7B" w:rsidTr="00C82C7B">
        <w:trPr>
          <w:tblHeader/>
          <w:tblCellSpacing w:w="0" w:type="dxa"/>
        </w:trPr>
        <w:tc>
          <w:tcPr>
            <w:tcW w:w="355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А Жахіть війни, на щастя, ви не зазнали… (О. Гончар).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Б Мабуть, передчуття розлуки властиве людині (І. Цюпа).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В Зрештою, навчання триває і після закінчення школи (І. Цюпа).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Г На материні прохання, уявіть собі, ніхто не зважає (О. Довженко).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Д Чигирин, здається, глянув не в очі, а в душу брата (М. Стельмах).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Е Тепер, щоправда, досить було голо і сумно (І. Франко).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1 Активізація уваги.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2 Вказівка на джерело повідомлення.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3 Послідовність викладу.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4 Почуття.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5 Невпевненість.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6 Упевненість.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</w:tr>
    </w:tbl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8. Відновити текст, поширюючи речення вставними конструкціями з довідки. Визначити їхню функцію.</w:t>
      </w:r>
      <w:r>
        <w:rPr>
          <w:rFonts w:ascii="Tahoma" w:eastAsia="Times New Roman" w:hAnsi="Tahoma" w:cs="Tahoma"/>
          <w:color w:val="504945"/>
          <w:sz w:val="18"/>
          <w:szCs w:val="18"/>
          <w:lang w:val="en-US" w:eastAsia="uk-UA"/>
        </w:rPr>
        <w:t xml:space="preserve">2 </w:t>
      </w:r>
      <w:r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б.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Того літа пощастило мені довідатися про те, чого раніше й підозрювати не міг. Я взнав від Миколки, що не тільки люди ходять у гості одне до одного, а й дерева до дерев. Так, верба в лузі ходить у гості до калини. І квітки вчащають у гості до квіток — настурція до калачика, красоля до повитиці, матіола до березки, бо їм теж кортить побути разом.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Комусь іншому я й не повірив би, але як я міг не повірити Миколці Кострубі, у якого за незмінного свідка завжди виступав пес Боніфацій! (За Є. Гуцалом).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Довідка: наприклад, напевне, мабуть, скажімо, певне, гадаю.</w:t>
      </w:r>
    </w:p>
    <w:p w:rsid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val="en-US" w:eastAsia="uk-UA"/>
        </w:rPr>
      </w:pP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9. Скласти два речення так, щоб у першому слово </w:t>
      </w:r>
      <w:r w:rsidRPr="00C82C7B">
        <w:rPr>
          <w:rFonts w:ascii="Tahoma" w:eastAsia="Times New Roman" w:hAnsi="Tahoma" w:cs="Tahoma"/>
          <w:b/>
          <w:color w:val="504945"/>
          <w:sz w:val="18"/>
          <w:szCs w:val="18"/>
          <w:lang w:eastAsia="uk-UA"/>
        </w:rPr>
        <w:t>здавалося</w:t>
      </w:r>
      <w:r w:rsidRPr="00C82C7B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було вставним, а в іншому — членом речення.</w:t>
      </w:r>
    </w:p>
    <w:p w:rsid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val="en-US" w:eastAsia="uk-UA"/>
        </w:rPr>
      </w:pP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val="en-US" w:eastAsia="uk-UA"/>
        </w:rPr>
      </w:pP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0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1" w:author="Unknown">
        <w:r w:rsidRPr="00C82C7B">
          <w:rPr>
            <w:rFonts w:ascii="Tahoma" w:eastAsia="Times New Roman" w:hAnsi="Tahoma" w:cs="Tahoma"/>
            <w:b/>
            <w:bCs/>
            <w:color w:val="504945"/>
            <w:sz w:val="18"/>
            <w:szCs w:val="18"/>
            <w:lang w:eastAsia="uk-UA"/>
          </w:rPr>
          <w:lastRenderedPageBreak/>
          <w:t>Варіант 2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2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3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1. Знайти речення, у якому звертання стоїть у кінці.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А Мужай, прекрасна наша мово, серед прекрасних братніх мов (М. Рильський).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Б Кобзарю, знаєш, нелегка епоха оцей двадцятий невгамовний вік (Л. Костенко).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В Гей рицарю жадібний, стережись (М. Бажан).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Г Я сирота з Вільшаної, сирота, бабусю (Т. Шевченко).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4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5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2. Знайти речення з непоширеним звертанням.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А Краю героїчний, пісне соколина, ми розбили бурі вільними грудьми, підняли ми в лузі журну ту калину, Україну славну звеселили ми (В. Сосюра).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Б Гірке, Тарасе, твоє панування, краще б до людей ішов у найми (С. Васильченко).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В Південний краю, як тепер далеко лежиш від мене ти (Леся Українка).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Г Запалай, мій вогнику крилатий, полум’ям привітним і незлим (А. Малишко).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6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7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3. Знайти речення зі вставним словом.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А Дівчина не намагалася заплутувати слідів, вона вкидала всі листи до тої самої скриньки, а коли й не до тої самої, то принаймні в тому самому поштовому відділенні, що значилося під цифрою сім (П. Загребельний).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Б Тепер, щоправда, довкола було досить голо і сумно (І. Франко).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В І враз, неждано і чудно для ранку, сплеснули мідні звуки оркестру (Ю. Смолич).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 xml:space="preserve">Г У неволі тяжко, хоча й волі, </w:t>
        </w:r>
        <w:proofErr w:type="spellStart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сказать</w:t>
        </w:r>
        <w:proofErr w:type="spellEnd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 xml:space="preserve"> по правді, не було (Т. Шевченко).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8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9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4. Знайти речення зі вставними словами, які виражають невпевненість.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А Нас не злякають ці гори, де, може, не ступала людська нога (О. Гончар).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 xml:space="preserve">Б Звісно, чумаки завжди рушають до схід сонця, щоб захопити холодку (О. </w:t>
        </w:r>
        <w:proofErr w:type="spellStart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Стороженко</w:t>
        </w:r>
        <w:proofErr w:type="spellEnd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В Ти, мабуть, не знаєш, що наша дивізія носить ім’я мого рідного міста (О. Гончар).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Г І ось, нарешті, вершина (О. Гончар).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10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11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5. У яких реченнях допущено пунктуаційні помилки?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А Печаль і гордість повніть, моє слово… (М. Нагнибіда).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Б Орачу мій, господарю великий, гостило в тебе сонце за столом… (М. Стельмах).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>В Ой водо-водограй грай для нас, грай, танок свій жвавий ти не зупиняй (В. Івасюк).</w:t>
        </w:r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br/>
          <w:t xml:space="preserve">Г Луки, </w:t>
        </w:r>
        <w:proofErr w:type="spellStart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луки</w:t>
        </w:r>
        <w:proofErr w:type="spellEnd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, пропахлі сіном прілим, чи ви мене впізнали, земляка? (В. Симоненко).</w:t>
        </w:r>
      </w:ins>
    </w:p>
    <w:p w:rsid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12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6. Установити відповідність між реченнями і типами вставних конструкцій, ужитих у них.</w:t>
        </w:r>
      </w:ins>
      <w:r w:rsidR="00B36D63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2 б.</w:t>
      </w:r>
    </w:p>
    <w:p w:rsidR="00B36D63" w:rsidRPr="00B36D63" w:rsidRDefault="00B36D63" w:rsidP="00B36D63">
      <w:pPr>
        <w:shd w:val="clear" w:color="auto" w:fill="FFFFFF"/>
        <w:spacing w:before="75" w:after="75" w:line="300" w:lineRule="atLeast"/>
        <w:ind w:left="75" w:right="75"/>
        <w:rPr>
          <w:ins w:id="13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14" w:author="Unknown">
        <w:r w:rsidRPr="00B36D63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 xml:space="preserve">9. Скласти два речення так, щоб у першому слово </w:t>
        </w:r>
        <w:r w:rsidRPr="00B36D63">
          <w:rPr>
            <w:rFonts w:ascii="Tahoma" w:eastAsia="Times New Roman" w:hAnsi="Tahoma" w:cs="Tahoma"/>
            <w:b/>
            <w:color w:val="504945"/>
            <w:sz w:val="18"/>
            <w:szCs w:val="18"/>
            <w:lang w:eastAsia="uk-UA"/>
          </w:rPr>
          <w:t>восьмикласники</w:t>
        </w:r>
        <w:r w:rsidRPr="00B36D63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 xml:space="preserve"> було звертанням, а в іншому — членом речення.</w:t>
        </w:r>
      </w:ins>
    </w:p>
    <w:p w:rsidR="00B36D63" w:rsidRPr="00C82C7B" w:rsidRDefault="00B36D63" w:rsidP="00C82C7B">
      <w:pPr>
        <w:shd w:val="clear" w:color="auto" w:fill="FFFFFF"/>
        <w:spacing w:before="75" w:after="75" w:line="300" w:lineRule="atLeast"/>
        <w:ind w:left="75" w:right="75"/>
        <w:rPr>
          <w:ins w:id="15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</w:p>
    <w:tbl>
      <w:tblPr>
        <w:tblW w:w="883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  <w:gridCol w:w="4119"/>
      </w:tblGrid>
      <w:tr w:rsidR="00C82C7B" w:rsidRPr="00C82C7B" w:rsidTr="00C82C7B">
        <w:trPr>
          <w:tblHeader/>
          <w:tblCellSpacing w:w="0" w:type="dxa"/>
        </w:trPr>
        <w:tc>
          <w:tcPr>
            <w:tcW w:w="355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lastRenderedPageBreak/>
              <w:t>А Вода ж тут, самі бачите, яка: в ній сила земна і сила сонця (І. Цюпа).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Б Раніше, бувало, друкувався навіть у столичних газетах і журналах, а тепер писав здебільшого для себе, для душі (І. Цюпа).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В Ось, я бачу, що багато хто з молодих починає з мініатюр… (О. Гончар).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Г Дивна річ, саме так народжується мудрість, щирість, ніжність — усе те, на чому стоїть сей світ (О. Марченко).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Д Радина мама (тата в нього не було) була вчителькою музики (Ю. Яновський).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Е І, мабуть, усі ми тоді почували себе молодими, дивлячись на вічно молоду «Енеїду» і «Наталку Полтавку» (Б. Лепкий).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1 Вставне слово.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2 Вставне словосполучення.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3 Вставне речення.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</w:tr>
    </w:tbl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16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17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7. З’ясувати відповідність між реченнями і типом вставних конструкцій за вираженням ставлення мовця до повідомлюваного.</w:t>
        </w:r>
      </w:ins>
      <w:r w:rsidR="00B36D63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 xml:space="preserve"> 2 б.</w:t>
      </w:r>
    </w:p>
    <w:tbl>
      <w:tblPr>
        <w:tblW w:w="883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  <w:gridCol w:w="4119"/>
      </w:tblGrid>
      <w:tr w:rsidR="00C82C7B" w:rsidRPr="00C82C7B" w:rsidTr="00C82C7B">
        <w:trPr>
          <w:tblHeader/>
          <w:tblCellSpacing w:w="0" w:type="dxa"/>
        </w:trPr>
        <w:tc>
          <w:tcPr>
            <w:tcW w:w="355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А Ти, по-моєму, не знаєш, що наша дивізія носить ім’я мого рідного міста (О.Гончар).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Б Легенькими хвильками озеро набігло на греблю, і, очевидно, підточувало її (Ю. Збанацький).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В На жаль, не завжди і не все так робиться, як говориться (Ю. Смолич).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Г Чуєте, в неволі іноді згадаю своє стародавнє (Т. Шевченко).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Д Я, значить, вас один раз десь зустрічав (О. Корнійчук).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Е Денис, безумовно, дужим ударом проломив стіну (О. Гончар).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C82C7B" w:rsidRPr="00C82C7B" w:rsidRDefault="00C82C7B" w:rsidP="00C82C7B">
            <w:pPr>
              <w:spacing w:after="0" w:line="240" w:lineRule="auto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1 Активізація уваги.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2 Вказівка на джерело повідомлення.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3 Послідовність викладу.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4 Почуття.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5 Невпевненість.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6 Упевненість.</w:t>
            </w:r>
          </w:p>
          <w:p w:rsidR="00C82C7B" w:rsidRPr="00C82C7B" w:rsidRDefault="00C82C7B" w:rsidP="00C82C7B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</w:pPr>
            <w:r w:rsidRPr="00C82C7B">
              <w:rPr>
                <w:rFonts w:ascii="Tahoma" w:eastAsia="Times New Roman" w:hAnsi="Tahoma" w:cs="Tahoma"/>
                <w:color w:val="504945"/>
                <w:sz w:val="18"/>
                <w:szCs w:val="18"/>
                <w:lang w:eastAsia="uk-UA"/>
              </w:rPr>
              <w:t> </w:t>
            </w:r>
          </w:p>
        </w:tc>
      </w:tr>
    </w:tbl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18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19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 xml:space="preserve">8. Відновити текст, поширюючи речення звертаннями з довідки. </w:t>
        </w:r>
      </w:ins>
      <w:bookmarkStart w:id="20" w:name="_GoBack"/>
      <w:bookmarkEnd w:id="20"/>
      <w:r w:rsidR="00B36D63">
        <w:rPr>
          <w:rFonts w:ascii="Tahoma" w:eastAsia="Times New Roman" w:hAnsi="Tahoma" w:cs="Tahoma"/>
          <w:color w:val="504945"/>
          <w:sz w:val="18"/>
          <w:szCs w:val="18"/>
          <w:lang w:eastAsia="uk-UA"/>
        </w:rPr>
        <w:t>2 б.</w:t>
      </w: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21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22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Ти, як море, безконечна, могутня, глибинна. Котиш і котиш хвилі своїх лексиконів, а їм немає кінця-краю.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23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24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У тобі мудрість віків і пам’ять тисячоліть, зойк матерів у годину лиху і непереможний гук лицарів твоїх у днину побідну, пісня серця дівочого в коханні своїм і крик новонародженого. У тобі неосяжна душа народу, його мудрість і щедрість, радощі й печалі, його труд і піт, і кров, і сміх, і безсмертя його.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25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26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З тобою я найбагатший і найдужчий у світі, а без тебе — перекотиполе, що його вітер несе у сіру безвість, у млу небуття.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27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28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Ти є Правда, Добро і Краса народу нашого. Тож такою і будь вічно! (За С. Плачиндою).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29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30" w:author="Unknown"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 xml:space="preserve">Довідка: мово рідна, світлоносна, красо моя, </w:t>
        </w:r>
        <w:proofErr w:type="spellStart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>скарбе</w:t>
        </w:r>
        <w:proofErr w:type="spellEnd"/>
        <w:r w:rsidRPr="00C82C7B">
          <w:rPr>
            <w:rFonts w:ascii="Tahoma" w:eastAsia="Times New Roman" w:hAnsi="Tahoma" w:cs="Tahoma"/>
            <w:color w:val="504945"/>
            <w:sz w:val="18"/>
            <w:szCs w:val="18"/>
            <w:lang w:eastAsia="uk-UA"/>
          </w:rPr>
          <w:t xml:space="preserve"> мій єдиний, твердине моя.</w:t>
        </w:r>
      </w:ins>
    </w:p>
    <w:p w:rsidR="00B36D63" w:rsidRDefault="00B36D63" w:rsidP="00C82C7B">
      <w:pPr>
        <w:shd w:val="clear" w:color="auto" w:fill="FFFFFF"/>
        <w:spacing w:before="75" w:after="75" w:line="300" w:lineRule="atLeast"/>
        <w:ind w:left="75" w:right="75"/>
        <w:jc w:val="center"/>
        <w:rPr>
          <w:rFonts w:ascii="Tahoma" w:eastAsia="Times New Roman" w:hAnsi="Tahoma" w:cs="Tahoma"/>
          <w:color w:val="504945"/>
          <w:sz w:val="18"/>
          <w:szCs w:val="18"/>
          <w:lang w:eastAsia="uk-UA"/>
        </w:rPr>
      </w:pPr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jc w:val="center"/>
        <w:rPr>
          <w:ins w:id="31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ins w:id="32" w:author="Unknown">
        <w:r w:rsidRPr="00C82C7B">
          <w:rPr>
            <w:rFonts w:ascii="Tahoma" w:eastAsia="Times New Roman" w:hAnsi="Tahoma" w:cs="Tahoma"/>
            <w:b/>
            <w:bCs/>
            <w:color w:val="504945"/>
            <w:sz w:val="18"/>
            <w:szCs w:val="18"/>
            <w:lang w:eastAsia="uk-UA"/>
          </w:rPr>
          <w:lastRenderedPageBreak/>
          <w:t>Оцінювання тестових завдань</w:t>
        </w:r>
      </w:ins>
    </w:p>
    <w:p w:rsidR="00C82C7B" w:rsidRPr="00C82C7B" w:rsidRDefault="00C82C7B" w:rsidP="00C82C7B">
      <w:pPr>
        <w:shd w:val="clear" w:color="auto" w:fill="FFFFFF"/>
        <w:spacing w:before="75" w:after="75" w:line="300" w:lineRule="atLeast"/>
        <w:ind w:left="75" w:right="75"/>
        <w:rPr>
          <w:ins w:id="33" w:author="Unknown"/>
          <w:rFonts w:ascii="Tahoma" w:eastAsia="Times New Roman" w:hAnsi="Tahoma" w:cs="Tahoma"/>
          <w:color w:val="504945"/>
          <w:sz w:val="18"/>
          <w:szCs w:val="18"/>
          <w:lang w:eastAsia="uk-UA"/>
        </w:rPr>
      </w:pPr>
      <w:r w:rsidRPr="00C82C7B">
        <w:rPr>
          <w:rFonts w:ascii="Tahoma" w:eastAsia="Times New Roman" w:hAnsi="Tahoma" w:cs="Tahoma"/>
          <w:noProof/>
          <w:color w:val="000099"/>
          <w:sz w:val="18"/>
          <w:szCs w:val="18"/>
          <w:lang w:eastAsia="uk-UA"/>
        </w:rPr>
        <w:drawing>
          <wp:inline distT="0" distB="0" distL="0" distR="0" wp14:anchorId="55A6B448" wp14:editId="775F248A">
            <wp:extent cx="4257675" cy="3324225"/>
            <wp:effectExtent l="0" t="0" r="9525" b="9525"/>
            <wp:docPr id="1" name="Рисунок 1" descr="ul_8_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_8_1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D3" w:rsidRPr="00C82C7B" w:rsidRDefault="000C62D3">
      <w:pPr>
        <w:rPr>
          <w:sz w:val="18"/>
          <w:szCs w:val="18"/>
        </w:rPr>
      </w:pPr>
    </w:p>
    <w:sectPr w:rsidR="000C62D3" w:rsidRPr="00C82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7B"/>
    <w:rsid w:val="000C62D3"/>
    <w:rsid w:val="00B36D63"/>
    <w:rsid w:val="00C8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82C7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8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2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82C7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8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2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gorodenok.com/wp-content/uploads/2014/01/ul_8_1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5439</Words>
  <Characters>3101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2018-03-05T17:33:00Z</cp:lastPrinted>
  <dcterms:created xsi:type="dcterms:W3CDTF">2018-03-05T17:16:00Z</dcterms:created>
  <dcterms:modified xsi:type="dcterms:W3CDTF">2018-03-05T17:35:00Z</dcterms:modified>
</cp:coreProperties>
</file>