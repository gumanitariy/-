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80" w:rsidRPr="00FC2780" w:rsidRDefault="00FC2780" w:rsidP="00FC2780">
      <w:pPr>
        <w:spacing w:after="0" w:line="240" w:lineRule="auto"/>
        <w:rPr>
          <w:rFonts w:ascii="Times New Roman" w:eastAsia="Times New Roman" w:hAnsi="Times New Roman" w:cs="Times New Roman"/>
          <w:sz w:val="28"/>
          <w:szCs w:val="28"/>
          <w:lang w:eastAsia="uk-UA"/>
        </w:rPr>
      </w:pPr>
      <w:r w:rsidRPr="00FC2780">
        <w:rPr>
          <w:rFonts w:ascii="Arial" w:eastAsia="Times New Roman" w:hAnsi="Arial" w:cs="Arial"/>
          <w:color w:val="000000"/>
          <w:sz w:val="28"/>
          <w:szCs w:val="28"/>
          <w:shd w:val="clear" w:color="auto" w:fill="EBEBEB"/>
          <w:lang w:eastAsia="uk-UA"/>
        </w:rPr>
        <w:t xml:space="preserve">“КАВКАЗ” ШЕВЧЕНКО ІСТОРИЧНА ОСНОВА «Кавказ» був написаний Т. Шевченком у Переяславі 1845 p.,твір присвячено другові поета, Якову де </w:t>
      </w:r>
      <w:proofErr w:type="spellStart"/>
      <w:r w:rsidRPr="00FC2780">
        <w:rPr>
          <w:rFonts w:ascii="Arial" w:eastAsia="Times New Roman" w:hAnsi="Arial" w:cs="Arial"/>
          <w:color w:val="000000"/>
          <w:sz w:val="28"/>
          <w:szCs w:val="28"/>
          <w:shd w:val="clear" w:color="auto" w:fill="EBEBEB"/>
          <w:lang w:eastAsia="uk-UA"/>
        </w:rPr>
        <w:t>Бальмену</w:t>
      </w:r>
      <w:proofErr w:type="spellEnd"/>
      <w:r w:rsidRPr="00FC2780">
        <w:rPr>
          <w:rFonts w:ascii="Arial" w:eastAsia="Times New Roman" w:hAnsi="Arial" w:cs="Arial"/>
          <w:color w:val="000000"/>
          <w:sz w:val="28"/>
          <w:szCs w:val="28"/>
          <w:shd w:val="clear" w:color="auto" w:fill="EBEBEB"/>
          <w:lang w:eastAsia="uk-UA"/>
        </w:rPr>
        <w:t xml:space="preserve">, який загинув під час загарбницької війни Росії за приєднання Кавказу. Історична епоха, відтворена у «Кавказі» Російський царат здавна зазіхав на цей «прекрасний, але дикий край». Уже Петро І розумів, яке значення мало б завоювання Каспійського моря і прилеглих до нього земель для воєнної та економічної могутності Росії. Активні воєнні дії за підкорення всього Кавказу ненаситній Росії розпочалися 1817 р. й тривали майже півстоліття (до 1864). Російська армія була неоднорідною: крім строкових солдатів у неї влилося багато кримінальних злочинців, усіляких авантюристів, хижих шукачів легкої наживи. Убивати, грабувати, руйнувати, нищити — стало їхньою професією, органічною потребою, засобом наживи. Для офіцерства різних рангів ця війна була доброю нагодою одержувати чини, ордени, монарші милості, багатства. Кавказька війна була дуже жорстокою. За наказом командування, озвірілі солдати руйнували аули, грабували майно тубільців, випалювали ліси, витоптували ниви й городи, вирубали сади й виноградники. Особливо жорстоко розправлялися з «непокірним» місцевим населенням. Чоловіків, старих людей убивали, а жінок, дітей, юнаків і дівчат продавали в рабство. Наприклад, тільки генерал </w:t>
      </w:r>
      <w:proofErr w:type="spellStart"/>
      <w:r w:rsidRPr="00FC2780">
        <w:rPr>
          <w:rFonts w:ascii="Arial" w:eastAsia="Times New Roman" w:hAnsi="Arial" w:cs="Arial"/>
          <w:color w:val="000000"/>
          <w:sz w:val="28"/>
          <w:szCs w:val="28"/>
          <w:shd w:val="clear" w:color="auto" w:fill="EBEBEB"/>
          <w:lang w:eastAsia="uk-UA"/>
        </w:rPr>
        <w:t>Вельямінов</w:t>
      </w:r>
      <w:proofErr w:type="spellEnd"/>
      <w:r w:rsidRPr="00FC2780">
        <w:rPr>
          <w:rFonts w:ascii="Arial" w:eastAsia="Times New Roman" w:hAnsi="Arial" w:cs="Arial"/>
          <w:color w:val="000000"/>
          <w:sz w:val="28"/>
          <w:szCs w:val="28"/>
          <w:shd w:val="clear" w:color="auto" w:fill="EBEBEB"/>
          <w:lang w:eastAsia="uk-UA"/>
        </w:rPr>
        <w:t xml:space="preserve"> за один лише 1823 рік продав у рабство ногайцям близько двох тисяч полонених кавказців по 150–250 карбованців за кожного. Він же утвердив звичай відрубувати голови горцям, за що платив солдатам по десять карбованців за одну, а черепи відправляли до Петербурга в Академію наук. Довгі десятиліття горці відчайдушно захищали свій край, але встояти перед численним і добре озброєним ворогом не мали змоги. Нечисленні поселення, які не чинили опору завойовникам (так звані мирні), були пограбовані також, а їхні мешканці перетворені в </w:t>
      </w:r>
      <w:proofErr w:type="spellStart"/>
      <w:r w:rsidRPr="00FC2780">
        <w:rPr>
          <w:rFonts w:ascii="Arial" w:eastAsia="Times New Roman" w:hAnsi="Arial" w:cs="Arial"/>
          <w:color w:val="000000"/>
          <w:sz w:val="28"/>
          <w:szCs w:val="28"/>
          <w:shd w:val="clear" w:color="auto" w:fill="EBEBEB"/>
          <w:lang w:eastAsia="uk-UA"/>
        </w:rPr>
        <w:t>напіврабів</w:t>
      </w:r>
      <w:proofErr w:type="spellEnd"/>
      <w:r w:rsidRPr="00FC2780">
        <w:rPr>
          <w:rFonts w:ascii="Arial" w:eastAsia="Times New Roman" w:hAnsi="Arial" w:cs="Arial"/>
          <w:color w:val="000000"/>
          <w:sz w:val="28"/>
          <w:szCs w:val="28"/>
          <w:shd w:val="clear" w:color="auto" w:fill="EBEBEB"/>
          <w:lang w:eastAsia="uk-UA"/>
        </w:rPr>
        <w:t xml:space="preserve">, проте й серед них убито чимало. На «звільнених» землях царі селили «надійних людей»: росіян, козаків, «героїв» та інвалідів цієї війни, усіляких злочинців і приблуд. </w:t>
      </w:r>
      <w:proofErr w:type="spellStart"/>
      <w:r w:rsidRPr="00FC2780">
        <w:rPr>
          <w:rFonts w:ascii="Arial" w:eastAsia="Times New Roman" w:hAnsi="Arial" w:cs="Arial"/>
          <w:color w:val="000000"/>
          <w:sz w:val="28"/>
          <w:szCs w:val="28"/>
          <w:shd w:val="clear" w:color="auto" w:fill="EBEBEB"/>
          <w:lang w:eastAsia="uk-UA"/>
        </w:rPr>
        <w:t>Найплодючіші</w:t>
      </w:r>
      <w:proofErr w:type="spellEnd"/>
      <w:r w:rsidRPr="00FC2780">
        <w:rPr>
          <w:rFonts w:ascii="Arial" w:eastAsia="Times New Roman" w:hAnsi="Arial" w:cs="Arial"/>
          <w:color w:val="000000"/>
          <w:sz w:val="28"/>
          <w:szCs w:val="28"/>
          <w:shd w:val="clear" w:color="auto" w:fill="EBEBEB"/>
          <w:lang w:eastAsia="uk-UA"/>
        </w:rPr>
        <w:t xml:space="preserve"> землі дарувалися російським дворянам.</w:t>
      </w:r>
    </w:p>
    <w:p w:rsidR="00FC2780" w:rsidRPr="00FC2780" w:rsidRDefault="00FC2780" w:rsidP="00FC2780">
      <w:pPr>
        <w:shd w:val="clear" w:color="auto" w:fill="EBEBEB"/>
        <w:spacing w:after="0" w:line="240" w:lineRule="auto"/>
        <w:textAlignment w:val="baseline"/>
        <w:rPr>
          <w:rFonts w:ascii="Arial" w:eastAsia="Times New Roman" w:hAnsi="Arial" w:cs="Arial"/>
          <w:color w:val="000000"/>
          <w:sz w:val="28"/>
          <w:szCs w:val="28"/>
          <w:lang w:eastAsia="uk-UA"/>
        </w:rPr>
      </w:pPr>
      <w:r w:rsidRPr="00FC2780">
        <w:rPr>
          <w:rFonts w:ascii="Arial" w:eastAsia="Times New Roman" w:hAnsi="Arial" w:cs="Arial"/>
          <w:color w:val="000000"/>
          <w:sz w:val="28"/>
          <w:szCs w:val="28"/>
          <w:lang w:eastAsia="uk-UA"/>
        </w:rPr>
        <w:t>Джерело: </w:t>
      </w:r>
      <w:hyperlink r:id="rId5" w:history="1">
        <w:r w:rsidRPr="00FC2780">
          <w:rPr>
            <w:rFonts w:ascii="Arial" w:eastAsia="Times New Roman" w:hAnsi="Arial" w:cs="Arial"/>
            <w:color w:val="8FC400"/>
            <w:sz w:val="28"/>
            <w:szCs w:val="28"/>
            <w:bdr w:val="none" w:sz="0" w:space="0" w:color="auto" w:frame="1"/>
            <w:lang w:eastAsia="uk-UA"/>
          </w:rPr>
          <w:t>https://dovidka.biz.ua/kavkaz-shevchenko-istorichna-osnova/</w:t>
        </w:r>
      </w:hyperlink>
      <w:r w:rsidRPr="00FC2780">
        <w:rPr>
          <w:rFonts w:ascii="Arial" w:eastAsia="Times New Roman" w:hAnsi="Arial" w:cs="Arial"/>
          <w:color w:val="000000"/>
          <w:sz w:val="28"/>
          <w:szCs w:val="28"/>
          <w:lang w:eastAsia="uk-UA"/>
        </w:rPr>
        <w:t xml:space="preserve"> Довідник цікавих фактів та корисних знань © </w:t>
      </w:r>
      <w:proofErr w:type="spellStart"/>
      <w:r w:rsidRPr="00FC2780">
        <w:rPr>
          <w:rFonts w:ascii="Arial" w:eastAsia="Times New Roman" w:hAnsi="Arial" w:cs="Arial"/>
          <w:color w:val="000000"/>
          <w:sz w:val="28"/>
          <w:szCs w:val="28"/>
          <w:lang w:eastAsia="uk-UA"/>
        </w:rPr>
        <w:t>dovidka.biz.ua</w:t>
      </w:r>
      <w:proofErr w:type="spellEnd"/>
    </w:p>
    <w:p w:rsidR="00962B61" w:rsidRPr="00962B61" w:rsidRDefault="00962B61" w:rsidP="00962B61">
      <w:pPr>
        <w:shd w:val="clear" w:color="auto" w:fill="FFFFCC"/>
        <w:spacing w:before="100" w:beforeAutospacing="1" w:after="100" w:afterAutospacing="1" w:line="240" w:lineRule="auto"/>
        <w:jc w:val="center"/>
        <w:outlineLvl w:val="1"/>
        <w:rPr>
          <w:rFonts w:ascii="Verdana" w:eastAsia="Times New Roman" w:hAnsi="Verdana" w:cs="Times New Roman"/>
          <w:b/>
          <w:bCs/>
          <w:color w:val="000000"/>
          <w:sz w:val="36"/>
          <w:szCs w:val="36"/>
          <w:lang w:eastAsia="uk-UA"/>
        </w:rPr>
      </w:pPr>
      <w:r w:rsidRPr="00962B61">
        <w:rPr>
          <w:rFonts w:ascii="Verdana" w:eastAsia="Times New Roman" w:hAnsi="Verdana" w:cs="Times New Roman"/>
          <w:b/>
          <w:bCs/>
          <w:color w:val="000000"/>
          <w:sz w:val="36"/>
          <w:szCs w:val="36"/>
          <w:lang w:eastAsia="uk-UA"/>
        </w:rPr>
        <w:t xml:space="preserve">Підручник Українська література 9 клас - О. В. </w:t>
      </w:r>
      <w:proofErr w:type="spellStart"/>
      <w:r w:rsidRPr="00962B61">
        <w:rPr>
          <w:rFonts w:ascii="Verdana" w:eastAsia="Times New Roman" w:hAnsi="Verdana" w:cs="Times New Roman"/>
          <w:b/>
          <w:bCs/>
          <w:color w:val="000000"/>
          <w:sz w:val="36"/>
          <w:szCs w:val="36"/>
          <w:lang w:eastAsia="uk-UA"/>
        </w:rPr>
        <w:t>Слоньовська</w:t>
      </w:r>
      <w:proofErr w:type="spellEnd"/>
      <w:r w:rsidRPr="00962B61">
        <w:rPr>
          <w:rFonts w:ascii="Verdana" w:eastAsia="Times New Roman" w:hAnsi="Verdana" w:cs="Times New Roman"/>
          <w:b/>
          <w:bCs/>
          <w:color w:val="000000"/>
          <w:sz w:val="36"/>
          <w:szCs w:val="36"/>
          <w:lang w:eastAsia="uk-UA"/>
        </w:rPr>
        <w:t xml:space="preserve"> - Літера 2017</w:t>
      </w:r>
    </w:p>
    <w:p w:rsidR="00962B61" w:rsidRPr="00962B61" w:rsidRDefault="00962B61" w:rsidP="00962B61">
      <w:pPr>
        <w:shd w:val="clear" w:color="auto" w:fill="FFFFCC"/>
        <w:spacing w:before="100" w:beforeAutospacing="1" w:after="100" w:afterAutospacing="1" w:line="240" w:lineRule="auto"/>
        <w:jc w:val="center"/>
        <w:outlineLvl w:val="1"/>
        <w:rPr>
          <w:rFonts w:ascii="Verdana" w:eastAsia="Times New Roman" w:hAnsi="Verdana" w:cs="Times New Roman"/>
          <w:b/>
          <w:bCs/>
          <w:color w:val="000000"/>
          <w:sz w:val="36"/>
          <w:szCs w:val="36"/>
          <w:lang w:eastAsia="uk-UA"/>
        </w:rPr>
      </w:pPr>
      <w:r w:rsidRPr="00962B61">
        <w:rPr>
          <w:rFonts w:ascii="Verdana" w:eastAsia="Times New Roman" w:hAnsi="Verdana" w:cs="Times New Roman"/>
          <w:b/>
          <w:bCs/>
          <w:color w:val="000000"/>
          <w:sz w:val="36"/>
          <w:szCs w:val="36"/>
          <w:lang w:eastAsia="uk-UA"/>
        </w:rPr>
        <w:t>НОВА УКРАЇНСЬКА ЛІТЕРАТУРА(КІНЕЦЬ ХVIII ПЕРША ПОЛОВИНА ХІХ ст.)</w:t>
      </w:r>
    </w:p>
    <w:p w:rsidR="00962B61" w:rsidRPr="00962B61" w:rsidRDefault="00962B61" w:rsidP="00962B61">
      <w:pPr>
        <w:shd w:val="clear" w:color="auto" w:fill="FFFFCC"/>
        <w:spacing w:before="100" w:beforeAutospacing="1" w:after="100" w:afterAutospacing="1" w:line="240" w:lineRule="auto"/>
        <w:jc w:val="center"/>
        <w:outlineLvl w:val="1"/>
        <w:rPr>
          <w:rFonts w:ascii="Verdana" w:eastAsia="Times New Roman" w:hAnsi="Verdana" w:cs="Times New Roman"/>
          <w:b/>
          <w:bCs/>
          <w:color w:val="000000"/>
          <w:sz w:val="36"/>
          <w:szCs w:val="36"/>
          <w:lang w:eastAsia="uk-UA"/>
        </w:rPr>
      </w:pPr>
      <w:r w:rsidRPr="00962B61">
        <w:rPr>
          <w:rFonts w:ascii="Verdana" w:eastAsia="Times New Roman" w:hAnsi="Verdana" w:cs="Times New Roman"/>
          <w:b/>
          <w:bCs/>
          <w:color w:val="000000"/>
          <w:sz w:val="36"/>
          <w:szCs w:val="36"/>
          <w:lang w:eastAsia="uk-UA"/>
        </w:rPr>
        <w:t>ТАРАС ШЕВЧЕНКО (1814-1861)</w:t>
      </w:r>
    </w:p>
    <w:p w:rsidR="00962B61" w:rsidRPr="00962B61" w:rsidRDefault="00962B61" w:rsidP="00962B61">
      <w:pPr>
        <w:shd w:val="clear" w:color="auto" w:fill="FFFFCC"/>
        <w:spacing w:before="100" w:beforeAutospacing="1" w:after="100" w:afterAutospacing="1" w:line="240" w:lineRule="auto"/>
        <w:jc w:val="center"/>
        <w:outlineLvl w:val="2"/>
        <w:rPr>
          <w:rFonts w:ascii="Verdana" w:eastAsia="Times New Roman" w:hAnsi="Verdana" w:cs="Times New Roman"/>
          <w:b/>
          <w:bCs/>
          <w:color w:val="000000"/>
          <w:sz w:val="27"/>
          <w:szCs w:val="27"/>
          <w:lang w:eastAsia="uk-UA"/>
        </w:rPr>
      </w:pPr>
      <w:r w:rsidRPr="00962B61">
        <w:rPr>
          <w:rFonts w:ascii="Verdana" w:eastAsia="Times New Roman" w:hAnsi="Verdana" w:cs="Times New Roman"/>
          <w:b/>
          <w:bCs/>
          <w:color w:val="000000"/>
          <w:sz w:val="27"/>
          <w:szCs w:val="27"/>
          <w:lang w:eastAsia="uk-UA"/>
        </w:rPr>
        <w:lastRenderedPageBreak/>
        <w:t>ПОЕМА «КАВКАЗ»</w:t>
      </w:r>
    </w:p>
    <w:p w:rsidR="00962B61" w:rsidRPr="00962B61" w:rsidRDefault="00962B61" w:rsidP="00962B61">
      <w:pPr>
        <w:shd w:val="clear" w:color="auto" w:fill="FFFFCC"/>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962B61">
        <w:rPr>
          <w:rFonts w:ascii="Verdana" w:eastAsia="Times New Roman" w:hAnsi="Verdana" w:cs="Times New Roman"/>
          <w:color w:val="000000"/>
          <w:sz w:val="24"/>
          <w:szCs w:val="24"/>
          <w:lang w:eastAsia="uk-UA"/>
        </w:rPr>
        <w:t xml:space="preserve">Поему «Кавказ» Т. Шевченко присвятив уродженцю України, полеглому в бою на Кавказі художникові, близькому своєму приятелю Якову де </w:t>
      </w:r>
      <w:proofErr w:type="spellStart"/>
      <w:r w:rsidRPr="00962B61">
        <w:rPr>
          <w:rFonts w:ascii="Verdana" w:eastAsia="Times New Roman" w:hAnsi="Verdana" w:cs="Times New Roman"/>
          <w:color w:val="000000"/>
          <w:sz w:val="24"/>
          <w:szCs w:val="24"/>
          <w:lang w:eastAsia="uk-UA"/>
        </w:rPr>
        <w:t>Бальмену</w:t>
      </w:r>
      <w:proofErr w:type="spellEnd"/>
      <w:r w:rsidRPr="00962B61">
        <w:rPr>
          <w:rFonts w:ascii="Verdana" w:eastAsia="Times New Roman" w:hAnsi="Verdana" w:cs="Times New Roman"/>
          <w:color w:val="000000"/>
          <w:sz w:val="24"/>
          <w:szCs w:val="24"/>
          <w:lang w:eastAsia="uk-UA"/>
        </w:rPr>
        <w:t xml:space="preserve">, який разом із Михайлом Башиловим ілюстрував рукописну збірку поета </w:t>
      </w:r>
      <w:proofErr w:type="spellStart"/>
      <w:r w:rsidRPr="00962B61">
        <w:rPr>
          <w:rFonts w:ascii="Verdana" w:eastAsia="Times New Roman" w:hAnsi="Verdana" w:cs="Times New Roman"/>
          <w:color w:val="000000"/>
          <w:sz w:val="24"/>
          <w:szCs w:val="24"/>
          <w:lang w:eastAsia="uk-UA"/>
        </w:rPr>
        <w:t>Wirszi</w:t>
      </w:r>
      <w:proofErr w:type="spellEnd"/>
      <w:r w:rsidRPr="00962B61">
        <w:rPr>
          <w:rFonts w:ascii="Verdana" w:eastAsia="Times New Roman" w:hAnsi="Verdana" w:cs="Times New Roman"/>
          <w:color w:val="000000"/>
          <w:sz w:val="24"/>
          <w:szCs w:val="24"/>
          <w:lang w:eastAsia="uk-UA"/>
        </w:rPr>
        <w:t xml:space="preserve"> Т. </w:t>
      </w:r>
      <w:proofErr w:type="spellStart"/>
      <w:r w:rsidRPr="00962B61">
        <w:rPr>
          <w:rFonts w:ascii="Verdana" w:eastAsia="Times New Roman" w:hAnsi="Verdana" w:cs="Times New Roman"/>
          <w:color w:val="000000"/>
          <w:sz w:val="24"/>
          <w:szCs w:val="24"/>
          <w:lang w:eastAsia="uk-UA"/>
        </w:rPr>
        <w:t>Szewczenka</w:t>
      </w:r>
      <w:proofErr w:type="spellEnd"/>
      <w:r w:rsidRPr="00962B61">
        <w:rPr>
          <w:rFonts w:ascii="Verdana" w:eastAsia="Times New Roman" w:hAnsi="Verdana" w:cs="Times New Roman"/>
          <w:color w:val="000000"/>
          <w:sz w:val="24"/>
          <w:szCs w:val="24"/>
          <w:lang w:eastAsia="uk-UA"/>
        </w:rPr>
        <w:t>» (1844). Крім присвяти, щоб глибше передати біль від втрати друга, Т. Шевченко використовує ще й епіграф - слова скорботи біблійного пророка Ієремії.</w:t>
      </w:r>
    </w:p>
    <w:p w:rsidR="00962B61" w:rsidRPr="00962B61" w:rsidRDefault="00962B61" w:rsidP="00962B61">
      <w:pPr>
        <w:shd w:val="clear" w:color="auto" w:fill="FFFFCC"/>
        <w:spacing w:before="100" w:beforeAutospacing="1" w:after="100" w:afterAutospacing="1" w:line="240" w:lineRule="auto"/>
        <w:ind w:firstLine="360"/>
        <w:jc w:val="both"/>
        <w:rPr>
          <w:rFonts w:ascii="Verdana" w:eastAsia="Times New Roman" w:hAnsi="Verdana" w:cs="Times New Roman"/>
          <w:color w:val="000000"/>
          <w:sz w:val="24"/>
          <w:szCs w:val="24"/>
          <w:lang w:eastAsia="uk-UA"/>
        </w:rPr>
      </w:pPr>
      <w:r w:rsidRPr="00962B61">
        <w:rPr>
          <w:rFonts w:ascii="Verdana" w:eastAsia="Times New Roman" w:hAnsi="Verdana" w:cs="Times New Roman"/>
          <w:color w:val="000000"/>
          <w:sz w:val="24"/>
          <w:szCs w:val="24"/>
          <w:lang w:eastAsia="uk-UA"/>
        </w:rPr>
        <w:t xml:space="preserve">Рід Якова де </w:t>
      </w:r>
      <w:proofErr w:type="spellStart"/>
      <w:r w:rsidRPr="00962B61">
        <w:rPr>
          <w:rFonts w:ascii="Verdana" w:eastAsia="Times New Roman" w:hAnsi="Verdana" w:cs="Times New Roman"/>
          <w:color w:val="000000"/>
          <w:sz w:val="24"/>
          <w:szCs w:val="24"/>
          <w:lang w:eastAsia="uk-UA"/>
        </w:rPr>
        <w:t>Бальмена</w:t>
      </w:r>
      <w:proofErr w:type="spellEnd"/>
      <w:r w:rsidRPr="00962B61">
        <w:rPr>
          <w:rFonts w:ascii="Verdana" w:eastAsia="Times New Roman" w:hAnsi="Verdana" w:cs="Times New Roman"/>
          <w:color w:val="000000"/>
          <w:sz w:val="24"/>
          <w:szCs w:val="24"/>
          <w:lang w:eastAsia="uk-UA"/>
        </w:rPr>
        <w:t xml:space="preserve"> походив із Шотландії, але давно осів в Україні. У селі </w:t>
      </w:r>
      <w:proofErr w:type="spellStart"/>
      <w:r w:rsidRPr="00962B61">
        <w:rPr>
          <w:rFonts w:ascii="Verdana" w:eastAsia="Times New Roman" w:hAnsi="Verdana" w:cs="Times New Roman"/>
          <w:color w:val="000000"/>
          <w:sz w:val="24"/>
          <w:szCs w:val="24"/>
          <w:lang w:eastAsia="uk-UA"/>
        </w:rPr>
        <w:t>Линовиці</w:t>
      </w:r>
      <w:proofErr w:type="spellEnd"/>
      <w:r w:rsidRPr="00962B61">
        <w:rPr>
          <w:rFonts w:ascii="Verdana" w:eastAsia="Times New Roman" w:hAnsi="Verdana" w:cs="Times New Roman"/>
          <w:color w:val="000000"/>
          <w:sz w:val="24"/>
          <w:szCs w:val="24"/>
          <w:lang w:eastAsia="uk-UA"/>
        </w:rPr>
        <w:t xml:space="preserve"> на Полтавщині батьки Якова мали величенький маєток. Яків був на рік старший від Т. Шевченка. У юні роки він успішно закінчив Ніжинську гімназію вищих наук. Військова служба не приносила Якову де </w:t>
      </w:r>
      <w:proofErr w:type="spellStart"/>
      <w:r w:rsidRPr="00962B61">
        <w:rPr>
          <w:rFonts w:ascii="Verdana" w:eastAsia="Times New Roman" w:hAnsi="Verdana" w:cs="Times New Roman"/>
          <w:color w:val="000000"/>
          <w:sz w:val="24"/>
          <w:szCs w:val="24"/>
          <w:lang w:eastAsia="uk-UA"/>
        </w:rPr>
        <w:t>Бальмену</w:t>
      </w:r>
      <w:proofErr w:type="spellEnd"/>
      <w:r w:rsidRPr="00962B61">
        <w:rPr>
          <w:rFonts w:ascii="Verdana" w:eastAsia="Times New Roman" w:hAnsi="Verdana" w:cs="Times New Roman"/>
          <w:color w:val="000000"/>
          <w:sz w:val="24"/>
          <w:szCs w:val="24"/>
          <w:lang w:eastAsia="uk-UA"/>
        </w:rPr>
        <w:t xml:space="preserve"> задоволення, набагато краще він почувався в іпостасі художника й письменника-початківця, та служити майже все зріле життя в армії таки довелося - це було нормою для дворянських синів миколаївської епохи. На Кавказ Яків де </w:t>
      </w:r>
      <w:proofErr w:type="spellStart"/>
      <w:r w:rsidRPr="00962B61">
        <w:rPr>
          <w:rFonts w:ascii="Verdana" w:eastAsia="Times New Roman" w:hAnsi="Verdana" w:cs="Times New Roman"/>
          <w:color w:val="000000"/>
          <w:sz w:val="24"/>
          <w:szCs w:val="24"/>
          <w:lang w:eastAsia="uk-UA"/>
        </w:rPr>
        <w:t>Бальмен</w:t>
      </w:r>
      <w:proofErr w:type="spellEnd"/>
      <w:r w:rsidRPr="00962B61">
        <w:rPr>
          <w:rFonts w:ascii="Verdana" w:eastAsia="Times New Roman" w:hAnsi="Verdana" w:cs="Times New Roman"/>
          <w:color w:val="000000"/>
          <w:sz w:val="24"/>
          <w:szCs w:val="24"/>
          <w:lang w:eastAsia="uk-UA"/>
        </w:rPr>
        <w:t xml:space="preserve"> потрапив як російський офіцер у складі воюючої армії. З перших днів на власні очі побачив те, чого не могла сприйняти як належне його чесна душа. Намалював карикатуру, чим накликав на себе біду.</w:t>
      </w:r>
    </w:p>
    <w:p w:rsidR="00962B61" w:rsidRPr="00962B61" w:rsidRDefault="00962B61" w:rsidP="00962B61">
      <w:pPr>
        <w:shd w:val="clear" w:color="auto" w:fill="FFFFCC"/>
        <w:spacing w:before="100" w:beforeAutospacing="1" w:after="100" w:afterAutospacing="1" w:line="240" w:lineRule="auto"/>
        <w:ind w:firstLine="360"/>
        <w:jc w:val="both"/>
        <w:rPr>
          <w:ins w:id="0" w:author="Unknown"/>
          <w:rFonts w:ascii="Verdana" w:eastAsia="Times New Roman" w:hAnsi="Verdana" w:cs="Times New Roman"/>
          <w:color w:val="000000"/>
          <w:sz w:val="24"/>
          <w:szCs w:val="24"/>
          <w:lang w:eastAsia="uk-UA"/>
        </w:rPr>
      </w:pPr>
      <w:ins w:id="1" w:author="Unknown">
        <w:r w:rsidRPr="00962B61">
          <w:rPr>
            <w:rFonts w:ascii="Verdana" w:eastAsia="Times New Roman" w:hAnsi="Verdana" w:cs="Times New Roman"/>
            <w:color w:val="000000"/>
            <w:sz w:val="24"/>
            <w:szCs w:val="24"/>
            <w:lang w:eastAsia="uk-UA"/>
          </w:rPr>
          <w:t xml:space="preserve">«Обурений Яків де </w:t>
        </w:r>
        <w:proofErr w:type="spellStart"/>
        <w:r w:rsidRPr="00962B61">
          <w:rPr>
            <w:rFonts w:ascii="Verdana" w:eastAsia="Times New Roman" w:hAnsi="Verdana" w:cs="Times New Roman"/>
            <w:color w:val="000000"/>
            <w:sz w:val="24"/>
            <w:szCs w:val="24"/>
            <w:lang w:eastAsia="uk-UA"/>
          </w:rPr>
          <w:t>Бальмен</w:t>
        </w:r>
        <w:proofErr w:type="spellEnd"/>
        <w:r w:rsidRPr="00962B61">
          <w:rPr>
            <w:rFonts w:ascii="Verdana" w:eastAsia="Times New Roman" w:hAnsi="Verdana" w:cs="Times New Roman"/>
            <w:color w:val="000000"/>
            <w:sz w:val="24"/>
            <w:szCs w:val="24"/>
            <w:lang w:eastAsia="uk-UA"/>
          </w:rPr>
          <w:t xml:space="preserve"> малює карикатуру. На передньому плані величезна афіша з написом “Соте й останнє підкорення Кавказу”, а нижче дрібнішими літерами: “Великий спектакль перед походом генералів”. Під тією афішею лялька з обличчям Миколи І, а перед нею піддані, що простягають царю мішок з мільйоном червінців... Хтось із знайомих Якова, бажаючи вислужитися перед начальством, віддав той малюнок генералу </w:t>
        </w:r>
        <w:proofErr w:type="spellStart"/>
        <w:r w:rsidRPr="00962B61">
          <w:rPr>
            <w:rFonts w:ascii="Verdana" w:eastAsia="Times New Roman" w:hAnsi="Verdana" w:cs="Times New Roman"/>
            <w:color w:val="000000"/>
            <w:sz w:val="24"/>
            <w:szCs w:val="24"/>
            <w:lang w:eastAsia="uk-UA"/>
          </w:rPr>
          <w:t>Лідерсу</w:t>
        </w:r>
        <w:proofErr w:type="spellEnd"/>
        <w:r w:rsidRPr="00962B61">
          <w:rPr>
            <w:rFonts w:ascii="Verdana" w:eastAsia="Times New Roman" w:hAnsi="Verdana" w:cs="Times New Roman"/>
            <w:color w:val="000000"/>
            <w:sz w:val="24"/>
            <w:szCs w:val="24"/>
            <w:lang w:eastAsia="uk-UA"/>
          </w:rPr>
          <w:t>, той передав його в Третій відділ».</w:t>
        </w:r>
      </w:ins>
    </w:p>
    <w:p w:rsidR="00962B61" w:rsidRPr="00962B61" w:rsidRDefault="00962B61" w:rsidP="00962B61">
      <w:pPr>
        <w:shd w:val="clear" w:color="auto" w:fill="FFFFCC"/>
        <w:spacing w:before="100" w:beforeAutospacing="1" w:after="100" w:afterAutospacing="1" w:line="240" w:lineRule="auto"/>
        <w:ind w:firstLine="360"/>
        <w:jc w:val="both"/>
        <w:rPr>
          <w:ins w:id="2" w:author="Unknown"/>
          <w:rFonts w:ascii="Verdana" w:eastAsia="Times New Roman" w:hAnsi="Verdana" w:cs="Times New Roman"/>
          <w:color w:val="000000"/>
          <w:sz w:val="24"/>
          <w:szCs w:val="24"/>
          <w:lang w:eastAsia="uk-UA"/>
        </w:rPr>
      </w:pPr>
      <w:ins w:id="3" w:author="Unknown">
        <w:r w:rsidRPr="00962B61">
          <w:rPr>
            <w:rFonts w:ascii="Verdana" w:eastAsia="Times New Roman" w:hAnsi="Verdana" w:cs="Times New Roman"/>
            <w:color w:val="000000"/>
            <w:sz w:val="24"/>
            <w:szCs w:val="24"/>
            <w:lang w:eastAsia="uk-UA"/>
          </w:rPr>
          <w:t xml:space="preserve">Володимир </w:t>
        </w:r>
        <w:proofErr w:type="spellStart"/>
        <w:r w:rsidRPr="00962B61">
          <w:rPr>
            <w:rFonts w:ascii="Verdana" w:eastAsia="Times New Roman" w:hAnsi="Verdana" w:cs="Times New Roman"/>
            <w:color w:val="000000"/>
            <w:sz w:val="24"/>
            <w:szCs w:val="24"/>
            <w:lang w:eastAsia="uk-UA"/>
          </w:rPr>
          <w:t>Сиротенко</w:t>
        </w:r>
        <w:proofErr w:type="spellEnd"/>
      </w:ins>
    </w:p>
    <w:p w:rsidR="00962B61" w:rsidRPr="00962B61" w:rsidRDefault="00962B61" w:rsidP="00962B61">
      <w:pPr>
        <w:shd w:val="clear" w:color="auto" w:fill="FFFFCC"/>
        <w:spacing w:before="100" w:beforeAutospacing="1" w:after="100" w:afterAutospacing="1" w:line="240" w:lineRule="auto"/>
        <w:ind w:firstLine="360"/>
        <w:jc w:val="both"/>
        <w:rPr>
          <w:ins w:id="4" w:author="Unknown"/>
          <w:rFonts w:ascii="Verdana" w:eastAsia="Times New Roman" w:hAnsi="Verdana" w:cs="Times New Roman"/>
          <w:color w:val="000000"/>
          <w:sz w:val="24"/>
          <w:szCs w:val="24"/>
          <w:lang w:eastAsia="uk-UA"/>
        </w:rPr>
      </w:pPr>
      <w:ins w:id="5" w:author="Unknown">
        <w:r w:rsidRPr="00962B61">
          <w:rPr>
            <w:rFonts w:ascii="Verdana" w:eastAsia="Times New Roman" w:hAnsi="Verdana" w:cs="Times New Roman"/>
            <w:color w:val="000000"/>
            <w:sz w:val="24"/>
            <w:szCs w:val="24"/>
            <w:lang w:eastAsia="uk-UA"/>
          </w:rPr>
          <w:t>Цікаво знати!</w:t>
        </w:r>
      </w:ins>
    </w:p>
    <w:p w:rsidR="00962B61" w:rsidRPr="00962B61" w:rsidRDefault="00962B61" w:rsidP="00962B61">
      <w:pPr>
        <w:shd w:val="clear" w:color="auto" w:fill="FFFFCC"/>
        <w:spacing w:before="100" w:beforeAutospacing="1" w:after="100" w:afterAutospacing="1" w:line="240" w:lineRule="auto"/>
        <w:ind w:firstLine="360"/>
        <w:jc w:val="both"/>
        <w:rPr>
          <w:ins w:id="6" w:author="Unknown"/>
          <w:rFonts w:ascii="Verdana" w:eastAsia="Times New Roman" w:hAnsi="Verdana" w:cs="Times New Roman"/>
          <w:color w:val="000000"/>
          <w:sz w:val="24"/>
          <w:szCs w:val="24"/>
          <w:lang w:eastAsia="uk-UA"/>
        </w:rPr>
      </w:pPr>
      <w:ins w:id="7" w:author="Unknown">
        <w:r w:rsidRPr="00962B61">
          <w:rPr>
            <w:rFonts w:ascii="Verdana" w:eastAsia="Times New Roman" w:hAnsi="Verdana" w:cs="Times New Roman"/>
            <w:color w:val="000000"/>
            <w:sz w:val="24"/>
            <w:szCs w:val="24"/>
            <w:lang w:eastAsia="uk-UA"/>
          </w:rPr>
          <w:t xml:space="preserve">Восени 1845 р. петербурзькі газети сповістили про трагічний Даргинський похід, який мав завершитися взяттям </w:t>
        </w:r>
        <w:proofErr w:type="spellStart"/>
        <w:r w:rsidRPr="00962B61">
          <w:rPr>
            <w:rFonts w:ascii="Verdana" w:eastAsia="Times New Roman" w:hAnsi="Verdana" w:cs="Times New Roman"/>
            <w:color w:val="000000"/>
            <w:sz w:val="24"/>
            <w:szCs w:val="24"/>
            <w:lang w:eastAsia="uk-UA"/>
          </w:rPr>
          <w:t>аула</w:t>
        </w:r>
        <w:proofErr w:type="spellEnd"/>
        <w:r w:rsidRPr="00962B61">
          <w:rPr>
            <w:rFonts w:ascii="Verdana" w:eastAsia="Times New Roman" w:hAnsi="Verdana" w:cs="Times New Roman"/>
            <w:color w:val="000000"/>
            <w:sz w:val="24"/>
            <w:szCs w:val="24"/>
            <w:lang w:eastAsia="uk-UA"/>
          </w:rPr>
          <w:t xml:space="preserve"> </w:t>
        </w:r>
        <w:proofErr w:type="spellStart"/>
        <w:r w:rsidRPr="00962B61">
          <w:rPr>
            <w:rFonts w:ascii="Verdana" w:eastAsia="Times New Roman" w:hAnsi="Verdana" w:cs="Times New Roman"/>
            <w:color w:val="000000"/>
            <w:sz w:val="24"/>
            <w:szCs w:val="24"/>
            <w:lang w:eastAsia="uk-UA"/>
          </w:rPr>
          <w:t>Дарго</w:t>
        </w:r>
        <w:proofErr w:type="spellEnd"/>
        <w:r w:rsidRPr="00962B61">
          <w:rPr>
            <w:rFonts w:ascii="Verdana" w:eastAsia="Times New Roman" w:hAnsi="Verdana" w:cs="Times New Roman"/>
            <w:color w:val="000000"/>
            <w:sz w:val="24"/>
            <w:szCs w:val="24"/>
            <w:lang w:eastAsia="uk-UA"/>
          </w:rPr>
          <w:t>, де знаходилася ставка ватажка чеченців Імама Шаміля, і спричинитися до капітуляції народів Кавказу та остаточного зламу основних сил опору. Проте чеченці дали потужну відсіч, що призвело до величезних людських втрат, змусили російську армію панічно відступати. Остерігаючись визвольних заворушень, навіть після закінчення війни на Кавказі й кривавого придушення протистояння кавказьких народів Росія постійно тримала на колонізованій нею території величезні збройні сили. Іван Дзюба пише, що цар Микола І на загарбані землі передислокував 250-тисячну армію.</w:t>
        </w:r>
      </w:ins>
    </w:p>
    <w:p w:rsidR="00962B61" w:rsidRPr="00962B61" w:rsidRDefault="00962B61" w:rsidP="00962B61">
      <w:pPr>
        <w:shd w:val="clear" w:color="auto" w:fill="FFFFCC"/>
        <w:spacing w:before="100" w:beforeAutospacing="1" w:after="100" w:afterAutospacing="1" w:line="240" w:lineRule="auto"/>
        <w:ind w:firstLine="360"/>
        <w:jc w:val="both"/>
        <w:rPr>
          <w:ins w:id="8" w:author="Unknown"/>
          <w:rFonts w:ascii="Verdana" w:eastAsia="Times New Roman" w:hAnsi="Verdana" w:cs="Times New Roman"/>
          <w:color w:val="000000"/>
          <w:sz w:val="24"/>
          <w:szCs w:val="24"/>
          <w:lang w:eastAsia="uk-UA"/>
        </w:rPr>
      </w:pPr>
      <w:ins w:id="9" w:author="Unknown">
        <w:r w:rsidRPr="00962B61">
          <w:rPr>
            <w:rFonts w:ascii="Verdana" w:eastAsia="Times New Roman" w:hAnsi="Verdana" w:cs="Times New Roman"/>
            <w:color w:val="000000"/>
            <w:sz w:val="24"/>
            <w:szCs w:val="24"/>
            <w:lang w:eastAsia="uk-UA"/>
          </w:rPr>
          <w:t xml:space="preserve">Закономірно, що підозра в «неблагонадійності» потягла за собою страшний ланцюг подій, які незабаром завершилися загибеллю Якова де </w:t>
        </w:r>
        <w:proofErr w:type="spellStart"/>
        <w:r w:rsidRPr="00962B61">
          <w:rPr>
            <w:rFonts w:ascii="Verdana" w:eastAsia="Times New Roman" w:hAnsi="Verdana" w:cs="Times New Roman"/>
            <w:color w:val="000000"/>
            <w:sz w:val="24"/>
            <w:szCs w:val="24"/>
            <w:lang w:eastAsia="uk-UA"/>
          </w:rPr>
          <w:t>Бальмена</w:t>
        </w:r>
        <w:proofErr w:type="spellEnd"/>
        <w:r w:rsidRPr="00962B61">
          <w:rPr>
            <w:rFonts w:ascii="Verdana" w:eastAsia="Times New Roman" w:hAnsi="Verdana" w:cs="Times New Roman"/>
            <w:color w:val="000000"/>
            <w:sz w:val="24"/>
            <w:szCs w:val="24"/>
            <w:lang w:eastAsia="uk-UA"/>
          </w:rPr>
          <w:t xml:space="preserve">. Урешті, карикатури на вінценосних осіб, незалежно від того, чи такі злісні шаржі були словесними, як, наприклад, у поемі «Сон» Т. </w:t>
        </w:r>
        <w:r w:rsidRPr="00962B61">
          <w:rPr>
            <w:rFonts w:ascii="Verdana" w:eastAsia="Times New Roman" w:hAnsi="Verdana" w:cs="Times New Roman"/>
            <w:color w:val="000000"/>
            <w:sz w:val="24"/>
            <w:szCs w:val="24"/>
            <w:lang w:eastAsia="uk-UA"/>
          </w:rPr>
          <w:lastRenderedPageBreak/>
          <w:t>Шевченка, чи намальовані олівцем або пензлем, у царській Росії завжди жорстоко каралися.</w:t>
        </w:r>
      </w:ins>
    </w:p>
    <w:p w:rsidR="00962B61" w:rsidRPr="00962B61" w:rsidRDefault="00962B61" w:rsidP="00962B61">
      <w:pPr>
        <w:shd w:val="clear" w:color="auto" w:fill="FFFFCC"/>
        <w:spacing w:before="100" w:beforeAutospacing="1" w:after="100" w:afterAutospacing="1" w:line="240" w:lineRule="auto"/>
        <w:ind w:firstLine="360"/>
        <w:jc w:val="both"/>
        <w:rPr>
          <w:ins w:id="10" w:author="Unknown"/>
          <w:rFonts w:ascii="Verdana" w:eastAsia="Times New Roman" w:hAnsi="Verdana" w:cs="Times New Roman"/>
          <w:color w:val="000000"/>
          <w:sz w:val="24"/>
          <w:szCs w:val="24"/>
          <w:lang w:eastAsia="uk-UA"/>
        </w:rPr>
      </w:pPr>
      <w:ins w:id="11" w:author="Unknown">
        <w:r w:rsidRPr="00962B61">
          <w:rPr>
            <w:rFonts w:ascii="Verdana" w:eastAsia="Times New Roman" w:hAnsi="Verdana" w:cs="Times New Roman"/>
            <w:color w:val="000000"/>
            <w:sz w:val="24"/>
            <w:szCs w:val="24"/>
            <w:lang w:eastAsia="uk-UA"/>
          </w:rPr>
          <w:t xml:space="preserve">Як уточнює літературознавець Григорій </w:t>
        </w:r>
        <w:proofErr w:type="spellStart"/>
        <w:r w:rsidRPr="00962B61">
          <w:rPr>
            <w:rFonts w:ascii="Verdana" w:eastAsia="Times New Roman" w:hAnsi="Verdana" w:cs="Times New Roman"/>
            <w:color w:val="000000"/>
            <w:sz w:val="24"/>
            <w:szCs w:val="24"/>
            <w:lang w:eastAsia="uk-UA"/>
          </w:rPr>
          <w:t>Клочек</w:t>
        </w:r>
        <w:proofErr w:type="spellEnd"/>
        <w:r w:rsidRPr="00962B61">
          <w:rPr>
            <w:rFonts w:ascii="Verdana" w:eastAsia="Times New Roman" w:hAnsi="Verdana" w:cs="Times New Roman"/>
            <w:color w:val="000000"/>
            <w:sz w:val="24"/>
            <w:szCs w:val="24"/>
            <w:lang w:eastAsia="uk-UA"/>
          </w:rPr>
          <w:t xml:space="preserve">, у липні 1845 р. ад'ютант генерала </w:t>
        </w:r>
        <w:proofErr w:type="spellStart"/>
        <w:r w:rsidRPr="00962B61">
          <w:rPr>
            <w:rFonts w:ascii="Verdana" w:eastAsia="Times New Roman" w:hAnsi="Verdana" w:cs="Times New Roman"/>
            <w:color w:val="000000"/>
            <w:sz w:val="24"/>
            <w:szCs w:val="24"/>
            <w:lang w:eastAsia="uk-UA"/>
          </w:rPr>
          <w:t>Ліндерса</w:t>
        </w:r>
        <w:proofErr w:type="spellEnd"/>
        <w:r w:rsidRPr="00962B61">
          <w:rPr>
            <w:rFonts w:ascii="Verdana" w:eastAsia="Times New Roman" w:hAnsi="Verdana" w:cs="Times New Roman"/>
            <w:color w:val="000000"/>
            <w:sz w:val="24"/>
            <w:szCs w:val="24"/>
            <w:lang w:eastAsia="uk-UA"/>
          </w:rPr>
          <w:t xml:space="preserve"> Яків де </w:t>
        </w:r>
        <w:proofErr w:type="spellStart"/>
        <w:r w:rsidRPr="00962B61">
          <w:rPr>
            <w:rFonts w:ascii="Verdana" w:eastAsia="Times New Roman" w:hAnsi="Verdana" w:cs="Times New Roman"/>
            <w:color w:val="000000"/>
            <w:sz w:val="24"/>
            <w:szCs w:val="24"/>
            <w:lang w:eastAsia="uk-UA"/>
          </w:rPr>
          <w:t>Бальмен</w:t>
        </w:r>
        <w:proofErr w:type="spellEnd"/>
        <w:r w:rsidRPr="00962B61">
          <w:rPr>
            <w:rFonts w:ascii="Verdana" w:eastAsia="Times New Roman" w:hAnsi="Verdana" w:cs="Times New Roman"/>
            <w:color w:val="000000"/>
            <w:sz w:val="24"/>
            <w:szCs w:val="24"/>
            <w:lang w:eastAsia="uk-UA"/>
          </w:rPr>
          <w:t xml:space="preserve"> був посланий для відновлення зв'язку між розбитими чеченцями великими російськими військовими угрупованнями, що розпалися на безпорадні загони: «Ті, хто був у поході і добре пам'ятав воєнну ситуацію, свідчили, що його послали на певну смерть. Так воно і сталось: 14 липня Шевченків товариш загинув». Закономірно, що страшна звістка приголомшила Тараса Григоровича. У його опечаленій тяжкою втратою уяві Росія ще з більшою силою постала світовим колонізатором та імперією зла.</w:t>
        </w:r>
      </w:ins>
    </w:p>
    <w:p w:rsidR="00962B61" w:rsidRPr="00962B61" w:rsidRDefault="00962B61" w:rsidP="00962B61">
      <w:pPr>
        <w:shd w:val="clear" w:color="auto" w:fill="FFFFCC"/>
        <w:spacing w:before="100" w:beforeAutospacing="1" w:after="100" w:afterAutospacing="1" w:line="240" w:lineRule="auto"/>
        <w:ind w:firstLine="360"/>
        <w:jc w:val="both"/>
        <w:rPr>
          <w:ins w:id="12" w:author="Unknown"/>
          <w:rFonts w:ascii="Verdana" w:eastAsia="Times New Roman" w:hAnsi="Verdana" w:cs="Times New Roman"/>
          <w:color w:val="000000"/>
          <w:sz w:val="24"/>
          <w:szCs w:val="24"/>
          <w:lang w:eastAsia="uk-UA"/>
        </w:rPr>
      </w:pPr>
      <w:ins w:id="13" w:author="Unknown">
        <w:r w:rsidRPr="00962B61">
          <w:rPr>
            <w:rFonts w:ascii="Verdana" w:eastAsia="Times New Roman" w:hAnsi="Verdana" w:cs="Times New Roman"/>
            <w:color w:val="000000"/>
            <w:sz w:val="24"/>
            <w:szCs w:val="24"/>
            <w:lang w:eastAsia="uk-UA"/>
          </w:rPr>
          <w:t xml:space="preserve">Про війну Росії на Кавказі в часи написання «Кавказу» Т. Шевченком говорили всі: хтось переживав за своїх рідних у воюючій російській армії, хтось зумисно голосно афішував патріотизм, сподіваючись, що така </w:t>
        </w:r>
        <w:proofErr w:type="spellStart"/>
        <w:r w:rsidRPr="00962B61">
          <w:rPr>
            <w:rFonts w:ascii="Verdana" w:eastAsia="Times New Roman" w:hAnsi="Verdana" w:cs="Times New Roman"/>
            <w:color w:val="000000"/>
            <w:sz w:val="24"/>
            <w:szCs w:val="24"/>
            <w:lang w:eastAsia="uk-UA"/>
          </w:rPr>
          <w:t>вірнопідданість</w:t>
        </w:r>
        <w:proofErr w:type="spellEnd"/>
        <w:r w:rsidRPr="00962B61">
          <w:rPr>
            <w:rFonts w:ascii="Verdana" w:eastAsia="Times New Roman" w:hAnsi="Verdana" w:cs="Times New Roman"/>
            <w:color w:val="000000"/>
            <w:sz w:val="24"/>
            <w:szCs w:val="24"/>
            <w:lang w:eastAsia="uk-UA"/>
          </w:rPr>
          <w:t xml:space="preserve"> допоможе зробити блискучу кар'єру, а хтось задумувався над трагічним становищем горців, як це зробив у поемі-інвективі «Кавказ» Т. Шевченко.</w:t>
        </w:r>
      </w:ins>
    </w:p>
    <w:p w:rsidR="00962B61" w:rsidRPr="00962B61" w:rsidRDefault="00962B61" w:rsidP="00962B61">
      <w:pPr>
        <w:shd w:val="clear" w:color="auto" w:fill="FFFFCC"/>
        <w:spacing w:before="100" w:beforeAutospacing="1" w:after="100" w:afterAutospacing="1" w:line="240" w:lineRule="auto"/>
        <w:ind w:firstLine="360"/>
        <w:jc w:val="center"/>
        <w:rPr>
          <w:ins w:id="14" w:author="Unknown"/>
          <w:rFonts w:ascii="Verdana" w:eastAsia="Times New Roman" w:hAnsi="Verdana" w:cs="Times New Roman"/>
          <w:color w:val="000000"/>
          <w:sz w:val="24"/>
          <w:szCs w:val="24"/>
          <w:lang w:eastAsia="uk-UA"/>
        </w:rPr>
      </w:pPr>
      <w:r>
        <w:rPr>
          <w:rFonts w:ascii="Verdana" w:eastAsia="Times New Roman" w:hAnsi="Verdana" w:cs="Times New Roman"/>
          <w:noProof/>
          <w:color w:val="000000"/>
          <w:sz w:val="24"/>
          <w:szCs w:val="24"/>
          <w:lang w:eastAsia="uk-UA"/>
        </w:rPr>
        <w:drawing>
          <wp:inline distT="0" distB="0" distL="0" distR="0">
            <wp:extent cx="3295650" cy="2381250"/>
            <wp:effectExtent l="0" t="0" r="0" b="0"/>
            <wp:docPr id="3" name="Рисунок 3" descr="https://ukrlit.net/textbook/9klas_3/9klas_3.files/image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люнок 52" descr="https://ukrlit.net/textbook/9klas_3/9klas_3.files/image13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2381250"/>
                    </a:xfrm>
                    <a:prstGeom prst="rect">
                      <a:avLst/>
                    </a:prstGeom>
                    <a:noFill/>
                    <a:ln>
                      <a:noFill/>
                    </a:ln>
                  </pic:spPr>
                </pic:pic>
              </a:graphicData>
            </a:graphic>
          </wp:inline>
        </w:drawing>
      </w:r>
    </w:p>
    <w:p w:rsidR="00962B61" w:rsidRPr="00962B61" w:rsidRDefault="00962B61" w:rsidP="00962B61">
      <w:pPr>
        <w:shd w:val="clear" w:color="auto" w:fill="FFFFCC"/>
        <w:spacing w:before="100" w:beforeAutospacing="1" w:after="100" w:afterAutospacing="1" w:line="240" w:lineRule="auto"/>
        <w:ind w:firstLine="360"/>
        <w:jc w:val="center"/>
        <w:rPr>
          <w:ins w:id="15" w:author="Unknown"/>
          <w:rFonts w:ascii="Verdana" w:eastAsia="Times New Roman" w:hAnsi="Verdana" w:cs="Times New Roman"/>
          <w:color w:val="000000"/>
          <w:sz w:val="24"/>
          <w:szCs w:val="24"/>
          <w:lang w:eastAsia="uk-UA"/>
        </w:rPr>
      </w:pPr>
      <w:ins w:id="16" w:author="Unknown">
        <w:r w:rsidRPr="00962B61">
          <w:rPr>
            <w:rFonts w:ascii="Verdana" w:eastAsia="Times New Roman" w:hAnsi="Verdana" w:cs="Times New Roman"/>
            <w:color w:val="000000"/>
            <w:sz w:val="24"/>
            <w:szCs w:val="24"/>
            <w:lang w:eastAsia="uk-UA"/>
          </w:rPr>
          <w:t>Засідка чеченців. Ілюстрація із зібрань Ставропольського державного об'єднаного краєзнавчого музею</w:t>
        </w:r>
      </w:ins>
    </w:p>
    <w:p w:rsidR="00962B61" w:rsidRPr="00962B61" w:rsidRDefault="00962B61" w:rsidP="00962B61">
      <w:pPr>
        <w:shd w:val="clear" w:color="auto" w:fill="FFFFCC"/>
        <w:spacing w:before="100" w:beforeAutospacing="1" w:after="100" w:afterAutospacing="1" w:line="240" w:lineRule="auto"/>
        <w:ind w:firstLine="360"/>
        <w:jc w:val="both"/>
        <w:rPr>
          <w:ins w:id="17" w:author="Unknown"/>
          <w:rFonts w:ascii="Verdana" w:eastAsia="Times New Roman" w:hAnsi="Verdana" w:cs="Times New Roman"/>
          <w:color w:val="000000"/>
          <w:sz w:val="24"/>
          <w:szCs w:val="24"/>
          <w:lang w:eastAsia="uk-UA"/>
        </w:rPr>
      </w:pPr>
      <w:ins w:id="18" w:author="Unknown">
        <w:r w:rsidRPr="00962B61">
          <w:rPr>
            <w:rFonts w:ascii="Verdana" w:eastAsia="Times New Roman" w:hAnsi="Verdana" w:cs="Times New Roman"/>
            <w:color w:val="000000"/>
            <w:sz w:val="24"/>
            <w:szCs w:val="24"/>
            <w:lang w:eastAsia="uk-UA"/>
          </w:rPr>
          <w:t>Особливості жанру твору визначаються особливістю оригінальної композиції «Кавказу». Твір розпочинається описом величної краси могутніх Кавказьких гір - алегоричною картиною, коли хижий орел безсердечно катує Прометея, але зламати його дух навіть найстрашнішими тортурами не може. Підтекст цього уривка гранично зрозумілий: двоголовому російському орлу ніколи не вдасться остаточно зламати опір кавказьких народів, зробити з волелюбних горців безправних кріпаків, змусити їх жити за драконівськими законами Російської імперії. Шевченків твір не має виразних ознак поеми й фактично складається із двох монологів: від імені власне ліричного героя і від імені російського царя (рольового ліричного героя). Але традиційно з урахуванням пафосу твору його іменують поемою-інвективою.</w:t>
        </w:r>
      </w:ins>
    </w:p>
    <w:p w:rsidR="00962B61" w:rsidRPr="00962B61" w:rsidRDefault="00962B61" w:rsidP="00962B61">
      <w:pPr>
        <w:shd w:val="clear" w:color="auto" w:fill="FFFFCC"/>
        <w:spacing w:before="100" w:beforeAutospacing="1" w:after="100" w:afterAutospacing="1" w:line="240" w:lineRule="auto"/>
        <w:ind w:firstLine="360"/>
        <w:jc w:val="both"/>
        <w:rPr>
          <w:ins w:id="19" w:author="Unknown"/>
          <w:rFonts w:ascii="Verdana" w:eastAsia="Times New Roman" w:hAnsi="Verdana" w:cs="Times New Roman"/>
          <w:color w:val="000000"/>
          <w:sz w:val="24"/>
          <w:szCs w:val="24"/>
          <w:lang w:eastAsia="uk-UA"/>
        </w:rPr>
      </w:pPr>
      <w:ins w:id="20" w:author="Unknown">
        <w:r w:rsidRPr="00962B61">
          <w:rPr>
            <w:rFonts w:ascii="Verdana" w:eastAsia="Times New Roman" w:hAnsi="Verdana" w:cs="Times New Roman"/>
            <w:color w:val="000000"/>
            <w:sz w:val="24"/>
            <w:szCs w:val="24"/>
            <w:lang w:eastAsia="uk-UA"/>
          </w:rPr>
          <w:lastRenderedPageBreak/>
          <w:t xml:space="preserve">Інвектива (від лат. «накидаюся», «нападаю») - особлива літературна форма твору, що робить його подібним до газетного жанру </w:t>
        </w:r>
        <w:proofErr w:type="spellStart"/>
        <w:r w:rsidRPr="00962B61">
          <w:rPr>
            <w:rFonts w:ascii="Verdana" w:eastAsia="Times New Roman" w:hAnsi="Verdana" w:cs="Times New Roman"/>
            <w:color w:val="000000"/>
            <w:sz w:val="24"/>
            <w:szCs w:val="24"/>
            <w:lang w:eastAsia="uk-UA"/>
          </w:rPr>
          <w:t>памфлета</w:t>
        </w:r>
        <w:proofErr w:type="spellEnd"/>
        <w:r w:rsidRPr="00962B61">
          <w:rPr>
            <w:rFonts w:ascii="Verdana" w:eastAsia="Times New Roman" w:hAnsi="Verdana" w:cs="Times New Roman"/>
            <w:color w:val="000000"/>
            <w:sz w:val="24"/>
            <w:szCs w:val="24"/>
            <w:lang w:eastAsia="uk-UA"/>
          </w:rPr>
          <w:t>, оскільки висміює або гостро критикує реальну чи уявну особу або владу чи суспільний лад у цілому.</w:t>
        </w:r>
      </w:ins>
    </w:p>
    <w:p w:rsidR="00962B61" w:rsidRPr="00962B61" w:rsidRDefault="00962B61" w:rsidP="00962B61">
      <w:pPr>
        <w:shd w:val="clear" w:color="auto" w:fill="FFFFCC"/>
        <w:spacing w:before="100" w:beforeAutospacing="1" w:after="100" w:afterAutospacing="1" w:line="240" w:lineRule="auto"/>
        <w:ind w:firstLine="360"/>
        <w:jc w:val="both"/>
        <w:rPr>
          <w:ins w:id="21" w:author="Unknown"/>
          <w:rFonts w:ascii="Verdana" w:eastAsia="Times New Roman" w:hAnsi="Verdana" w:cs="Times New Roman"/>
          <w:color w:val="000000"/>
          <w:sz w:val="24"/>
          <w:szCs w:val="24"/>
          <w:lang w:eastAsia="uk-UA"/>
        </w:rPr>
      </w:pPr>
      <w:ins w:id="22" w:author="Unknown">
        <w:r w:rsidRPr="00962B61">
          <w:rPr>
            <w:rFonts w:ascii="Verdana" w:eastAsia="Times New Roman" w:hAnsi="Verdana" w:cs="Times New Roman"/>
            <w:color w:val="000000"/>
            <w:sz w:val="24"/>
            <w:szCs w:val="24"/>
            <w:lang w:eastAsia="uk-UA"/>
          </w:rPr>
          <w:t>Ідейна спрямованість твору очевидна. Якщо врахувати, що до написання «Кавказу» у творчому доробку Т. Шевченка вже була поема «Сон», а уява митця виношувала геніальне послання «І мертвим, і живим...», то можна сміливо припускати, що в «Кавказі» український геній з убивчим сарказмом не тільки таврував порядки в Російській імперії та колоніальну політику Миколи І, а й розвінчував фальшиву «визвольну» місію Російської імперії в цілому. Безперечно, Тарас Шевченко не міг бути втаємниченим у державні справи царя та його уряду, але геніальність українського поета давала йому змогу інтуїтивно відчувати речі, про які не міг мати найменшого уявлення жоден європейський митець. Наприклад, багатьох читачів поеми «Кавказ» шокувало ставлення Тараса Шевченка не тільки до церкви (це явище доказово ще можна було пояснити промовистими фактами), а й до самого Бога. Документи свідчать, що російський уряд під час кавказької війни безсоромно маніпулював релігією для власної вигоди.</w:t>
        </w:r>
      </w:ins>
    </w:p>
    <w:p w:rsidR="00962B61" w:rsidRPr="00962B61" w:rsidRDefault="00962B61" w:rsidP="00962B61">
      <w:pPr>
        <w:shd w:val="clear" w:color="auto" w:fill="FFFFCC"/>
        <w:spacing w:before="100" w:beforeAutospacing="1" w:after="100" w:afterAutospacing="1" w:line="240" w:lineRule="auto"/>
        <w:ind w:firstLine="360"/>
        <w:jc w:val="both"/>
        <w:rPr>
          <w:ins w:id="23" w:author="Unknown"/>
          <w:rFonts w:ascii="Verdana" w:eastAsia="Times New Roman" w:hAnsi="Verdana" w:cs="Times New Roman"/>
          <w:color w:val="000000"/>
          <w:sz w:val="24"/>
          <w:szCs w:val="24"/>
          <w:lang w:eastAsia="uk-UA"/>
        </w:rPr>
      </w:pPr>
      <w:ins w:id="24" w:author="Unknown">
        <w:r w:rsidRPr="00962B61">
          <w:rPr>
            <w:rFonts w:ascii="Verdana" w:eastAsia="Times New Roman" w:hAnsi="Verdana" w:cs="Times New Roman"/>
            <w:color w:val="000000"/>
            <w:sz w:val="24"/>
            <w:szCs w:val="24"/>
            <w:lang w:eastAsia="uk-UA"/>
          </w:rPr>
          <w:t>Обурення Т. Шевченка тим, що до своїх цинічних і злочинних діянь царський уряд залучає церкву, а та, у свою чергу, фарисейськими методами й іменем Месії устами священиків благословить найбільшу у світі російську армію на розбій, кровопролиття і воєнні походи проти мирних жителів, у поемі «Кавказ» виливається в скаргу Христові, навіть у сумнів доречності самопожертви Божого Сина за таке безсоромне людське плем'я:</w:t>
        </w:r>
      </w:ins>
    </w:p>
    <w:p w:rsidR="00962B61" w:rsidRPr="00962B61" w:rsidRDefault="00962B61" w:rsidP="00962B61">
      <w:pPr>
        <w:shd w:val="clear" w:color="auto" w:fill="FFFFCC"/>
        <w:spacing w:before="100" w:beforeAutospacing="1" w:after="100" w:afterAutospacing="1" w:line="240" w:lineRule="auto"/>
        <w:ind w:firstLine="360"/>
        <w:jc w:val="center"/>
        <w:rPr>
          <w:ins w:id="25" w:author="Unknown"/>
          <w:rFonts w:ascii="Verdana" w:eastAsia="Times New Roman" w:hAnsi="Verdana" w:cs="Times New Roman"/>
          <w:color w:val="000000"/>
          <w:sz w:val="24"/>
          <w:szCs w:val="24"/>
          <w:lang w:eastAsia="uk-UA"/>
        </w:rPr>
      </w:pPr>
      <w:ins w:id="26" w:author="Unknown">
        <w:r w:rsidRPr="00962B61">
          <w:rPr>
            <w:rFonts w:ascii="Verdana" w:eastAsia="Times New Roman" w:hAnsi="Verdana" w:cs="Times New Roman"/>
            <w:color w:val="000000"/>
            <w:sz w:val="24"/>
            <w:szCs w:val="24"/>
            <w:lang w:eastAsia="uk-UA"/>
          </w:rPr>
          <w:t>За кого ж ти розіп'явся,</w:t>
        </w:r>
      </w:ins>
    </w:p>
    <w:p w:rsidR="00962B61" w:rsidRPr="00962B61" w:rsidRDefault="00962B61" w:rsidP="00962B61">
      <w:pPr>
        <w:shd w:val="clear" w:color="auto" w:fill="FFFFCC"/>
        <w:spacing w:before="100" w:beforeAutospacing="1" w:after="100" w:afterAutospacing="1" w:line="240" w:lineRule="auto"/>
        <w:ind w:firstLine="360"/>
        <w:jc w:val="center"/>
        <w:rPr>
          <w:ins w:id="27" w:author="Unknown"/>
          <w:rFonts w:ascii="Verdana" w:eastAsia="Times New Roman" w:hAnsi="Verdana" w:cs="Times New Roman"/>
          <w:color w:val="000000"/>
          <w:sz w:val="24"/>
          <w:szCs w:val="24"/>
          <w:lang w:eastAsia="uk-UA"/>
        </w:rPr>
      </w:pPr>
      <w:ins w:id="28" w:author="Unknown">
        <w:r w:rsidRPr="00962B61">
          <w:rPr>
            <w:rFonts w:ascii="Verdana" w:eastAsia="Times New Roman" w:hAnsi="Verdana" w:cs="Times New Roman"/>
            <w:color w:val="000000"/>
            <w:sz w:val="24"/>
            <w:szCs w:val="24"/>
            <w:lang w:eastAsia="uk-UA"/>
          </w:rPr>
          <w:t>Христе, Сине Божий?</w:t>
        </w:r>
      </w:ins>
    </w:p>
    <w:p w:rsidR="00962B61" w:rsidRPr="00962B61" w:rsidRDefault="00962B61" w:rsidP="00962B61">
      <w:pPr>
        <w:shd w:val="clear" w:color="auto" w:fill="FFFFCC"/>
        <w:spacing w:before="100" w:beforeAutospacing="1" w:after="100" w:afterAutospacing="1" w:line="240" w:lineRule="auto"/>
        <w:ind w:firstLine="360"/>
        <w:jc w:val="center"/>
        <w:rPr>
          <w:ins w:id="29" w:author="Unknown"/>
          <w:rFonts w:ascii="Verdana" w:eastAsia="Times New Roman" w:hAnsi="Verdana" w:cs="Times New Roman"/>
          <w:color w:val="000000"/>
          <w:sz w:val="24"/>
          <w:szCs w:val="24"/>
          <w:lang w:eastAsia="uk-UA"/>
        </w:rPr>
      </w:pPr>
      <w:ins w:id="30" w:author="Unknown">
        <w:r w:rsidRPr="00962B61">
          <w:rPr>
            <w:rFonts w:ascii="Verdana" w:eastAsia="Times New Roman" w:hAnsi="Verdana" w:cs="Times New Roman"/>
            <w:color w:val="000000"/>
            <w:sz w:val="24"/>
            <w:szCs w:val="24"/>
            <w:lang w:eastAsia="uk-UA"/>
          </w:rPr>
          <w:t>За нас, добрих, чи за слово</w:t>
        </w:r>
      </w:ins>
    </w:p>
    <w:p w:rsidR="00962B61" w:rsidRPr="00962B61" w:rsidRDefault="00962B61" w:rsidP="00962B61">
      <w:pPr>
        <w:shd w:val="clear" w:color="auto" w:fill="FFFFCC"/>
        <w:spacing w:before="100" w:beforeAutospacing="1" w:after="100" w:afterAutospacing="1" w:line="240" w:lineRule="auto"/>
        <w:ind w:firstLine="360"/>
        <w:jc w:val="center"/>
        <w:rPr>
          <w:ins w:id="31" w:author="Unknown"/>
          <w:rFonts w:ascii="Verdana" w:eastAsia="Times New Roman" w:hAnsi="Verdana" w:cs="Times New Roman"/>
          <w:color w:val="000000"/>
          <w:sz w:val="24"/>
          <w:szCs w:val="24"/>
          <w:lang w:eastAsia="uk-UA"/>
        </w:rPr>
      </w:pPr>
      <w:ins w:id="32" w:author="Unknown">
        <w:r w:rsidRPr="00962B61">
          <w:rPr>
            <w:rFonts w:ascii="Verdana" w:eastAsia="Times New Roman" w:hAnsi="Verdana" w:cs="Times New Roman"/>
            <w:color w:val="000000"/>
            <w:sz w:val="24"/>
            <w:szCs w:val="24"/>
            <w:lang w:eastAsia="uk-UA"/>
          </w:rPr>
          <w:t>Істини... чи, може,</w:t>
        </w:r>
      </w:ins>
    </w:p>
    <w:p w:rsidR="00962B61" w:rsidRPr="00962B61" w:rsidRDefault="00962B61" w:rsidP="00962B61">
      <w:pPr>
        <w:shd w:val="clear" w:color="auto" w:fill="FFFFCC"/>
        <w:spacing w:before="100" w:beforeAutospacing="1" w:after="100" w:afterAutospacing="1" w:line="240" w:lineRule="auto"/>
        <w:ind w:firstLine="360"/>
        <w:jc w:val="center"/>
        <w:rPr>
          <w:ins w:id="33" w:author="Unknown"/>
          <w:rFonts w:ascii="Verdana" w:eastAsia="Times New Roman" w:hAnsi="Verdana" w:cs="Times New Roman"/>
          <w:color w:val="000000"/>
          <w:sz w:val="24"/>
          <w:szCs w:val="24"/>
          <w:lang w:eastAsia="uk-UA"/>
        </w:rPr>
      </w:pPr>
      <w:ins w:id="34" w:author="Unknown">
        <w:r w:rsidRPr="00962B61">
          <w:rPr>
            <w:rFonts w:ascii="Verdana" w:eastAsia="Times New Roman" w:hAnsi="Verdana" w:cs="Times New Roman"/>
            <w:color w:val="000000"/>
            <w:sz w:val="24"/>
            <w:szCs w:val="24"/>
            <w:lang w:eastAsia="uk-UA"/>
          </w:rPr>
          <w:t>Щоб ми з Тебе насміялись?</w:t>
        </w:r>
      </w:ins>
    </w:p>
    <w:p w:rsidR="00962B61" w:rsidRPr="00962B61" w:rsidRDefault="00962B61" w:rsidP="00962B61">
      <w:pPr>
        <w:shd w:val="clear" w:color="auto" w:fill="FFFFCC"/>
        <w:spacing w:before="100" w:beforeAutospacing="1" w:after="100" w:afterAutospacing="1" w:line="240" w:lineRule="auto"/>
        <w:ind w:firstLine="360"/>
        <w:jc w:val="center"/>
        <w:rPr>
          <w:ins w:id="35" w:author="Unknown"/>
          <w:rFonts w:ascii="Verdana" w:eastAsia="Times New Roman" w:hAnsi="Verdana" w:cs="Times New Roman"/>
          <w:color w:val="000000"/>
          <w:sz w:val="24"/>
          <w:szCs w:val="24"/>
          <w:lang w:eastAsia="uk-UA"/>
        </w:rPr>
      </w:pPr>
      <w:ins w:id="36" w:author="Unknown">
        <w:r w:rsidRPr="00962B61">
          <w:rPr>
            <w:rFonts w:ascii="Verdana" w:eastAsia="Times New Roman" w:hAnsi="Verdana" w:cs="Times New Roman"/>
            <w:color w:val="000000"/>
            <w:sz w:val="24"/>
            <w:szCs w:val="24"/>
            <w:lang w:eastAsia="uk-UA"/>
          </w:rPr>
          <w:t>Воно так і сталось.</w:t>
        </w:r>
      </w:ins>
    </w:p>
    <w:p w:rsidR="00962B61" w:rsidRPr="00962B61" w:rsidRDefault="00962B61" w:rsidP="00962B61">
      <w:pPr>
        <w:shd w:val="clear" w:color="auto" w:fill="FFFFCC"/>
        <w:spacing w:before="100" w:beforeAutospacing="1" w:after="100" w:afterAutospacing="1" w:line="240" w:lineRule="auto"/>
        <w:ind w:firstLine="360"/>
        <w:jc w:val="center"/>
        <w:rPr>
          <w:ins w:id="37" w:author="Unknown"/>
          <w:rFonts w:ascii="Verdana" w:eastAsia="Times New Roman" w:hAnsi="Verdana" w:cs="Times New Roman"/>
          <w:color w:val="000000"/>
          <w:sz w:val="24"/>
          <w:szCs w:val="24"/>
          <w:lang w:eastAsia="uk-UA"/>
        </w:rPr>
      </w:pPr>
      <w:ins w:id="38" w:author="Unknown">
        <w:r w:rsidRPr="00962B61">
          <w:rPr>
            <w:rFonts w:ascii="Verdana" w:eastAsia="Times New Roman" w:hAnsi="Verdana" w:cs="Times New Roman"/>
            <w:color w:val="000000"/>
            <w:sz w:val="24"/>
            <w:szCs w:val="24"/>
            <w:lang w:eastAsia="uk-UA"/>
          </w:rPr>
          <w:t>Храми, каплиці, і ікони,</w:t>
        </w:r>
      </w:ins>
    </w:p>
    <w:p w:rsidR="00962B61" w:rsidRPr="00962B61" w:rsidRDefault="00962B61" w:rsidP="00962B61">
      <w:pPr>
        <w:shd w:val="clear" w:color="auto" w:fill="FFFFCC"/>
        <w:spacing w:before="100" w:beforeAutospacing="1" w:after="100" w:afterAutospacing="1" w:line="240" w:lineRule="auto"/>
        <w:ind w:firstLine="360"/>
        <w:jc w:val="center"/>
        <w:rPr>
          <w:ins w:id="39" w:author="Unknown"/>
          <w:rFonts w:ascii="Verdana" w:eastAsia="Times New Roman" w:hAnsi="Verdana" w:cs="Times New Roman"/>
          <w:color w:val="000000"/>
          <w:sz w:val="24"/>
          <w:szCs w:val="24"/>
          <w:lang w:eastAsia="uk-UA"/>
        </w:rPr>
      </w:pPr>
      <w:ins w:id="40" w:author="Unknown">
        <w:r w:rsidRPr="00962B61">
          <w:rPr>
            <w:rFonts w:ascii="Verdana" w:eastAsia="Times New Roman" w:hAnsi="Verdana" w:cs="Times New Roman"/>
            <w:color w:val="000000"/>
            <w:sz w:val="24"/>
            <w:szCs w:val="24"/>
            <w:lang w:eastAsia="uk-UA"/>
          </w:rPr>
          <w:t>І ставники, і мирри дим,</w:t>
        </w:r>
      </w:ins>
    </w:p>
    <w:p w:rsidR="00962B61" w:rsidRPr="00962B61" w:rsidRDefault="00962B61" w:rsidP="00962B61">
      <w:pPr>
        <w:shd w:val="clear" w:color="auto" w:fill="FFFFCC"/>
        <w:spacing w:before="100" w:beforeAutospacing="1" w:after="100" w:afterAutospacing="1" w:line="240" w:lineRule="auto"/>
        <w:ind w:firstLine="360"/>
        <w:jc w:val="center"/>
        <w:rPr>
          <w:ins w:id="41" w:author="Unknown"/>
          <w:rFonts w:ascii="Verdana" w:eastAsia="Times New Roman" w:hAnsi="Verdana" w:cs="Times New Roman"/>
          <w:color w:val="000000"/>
          <w:sz w:val="24"/>
          <w:szCs w:val="24"/>
          <w:lang w:eastAsia="uk-UA"/>
        </w:rPr>
      </w:pPr>
      <w:ins w:id="42" w:author="Unknown">
        <w:r w:rsidRPr="00962B61">
          <w:rPr>
            <w:rFonts w:ascii="Verdana" w:eastAsia="Times New Roman" w:hAnsi="Verdana" w:cs="Times New Roman"/>
            <w:color w:val="000000"/>
            <w:sz w:val="24"/>
            <w:szCs w:val="24"/>
            <w:lang w:eastAsia="uk-UA"/>
          </w:rPr>
          <w:t>І перед образом Твоїм</w:t>
        </w:r>
      </w:ins>
    </w:p>
    <w:p w:rsidR="00962B61" w:rsidRPr="00962B61" w:rsidRDefault="00962B61" w:rsidP="00962B61">
      <w:pPr>
        <w:shd w:val="clear" w:color="auto" w:fill="FFFFCC"/>
        <w:spacing w:before="100" w:beforeAutospacing="1" w:after="100" w:afterAutospacing="1" w:line="240" w:lineRule="auto"/>
        <w:ind w:firstLine="360"/>
        <w:jc w:val="center"/>
        <w:rPr>
          <w:ins w:id="43" w:author="Unknown"/>
          <w:rFonts w:ascii="Verdana" w:eastAsia="Times New Roman" w:hAnsi="Verdana" w:cs="Times New Roman"/>
          <w:color w:val="000000"/>
          <w:sz w:val="24"/>
          <w:szCs w:val="24"/>
          <w:lang w:eastAsia="uk-UA"/>
        </w:rPr>
      </w:pPr>
      <w:proofErr w:type="spellStart"/>
      <w:ins w:id="44" w:author="Unknown">
        <w:r w:rsidRPr="00962B61">
          <w:rPr>
            <w:rFonts w:ascii="Verdana" w:eastAsia="Times New Roman" w:hAnsi="Verdana" w:cs="Times New Roman"/>
            <w:color w:val="000000"/>
            <w:sz w:val="24"/>
            <w:szCs w:val="24"/>
            <w:lang w:eastAsia="uk-UA"/>
          </w:rPr>
          <w:t>Неутомленниє</w:t>
        </w:r>
        <w:proofErr w:type="spellEnd"/>
        <w:r w:rsidRPr="00962B61">
          <w:rPr>
            <w:rFonts w:ascii="Verdana" w:eastAsia="Times New Roman" w:hAnsi="Verdana" w:cs="Times New Roman"/>
            <w:color w:val="000000"/>
            <w:sz w:val="24"/>
            <w:szCs w:val="24"/>
            <w:lang w:eastAsia="uk-UA"/>
          </w:rPr>
          <w:t xml:space="preserve"> поклони.</w:t>
        </w:r>
      </w:ins>
    </w:p>
    <w:p w:rsidR="00962B61" w:rsidRPr="00962B61" w:rsidRDefault="00962B61" w:rsidP="00962B61">
      <w:pPr>
        <w:shd w:val="clear" w:color="auto" w:fill="FFFFCC"/>
        <w:spacing w:before="100" w:beforeAutospacing="1" w:after="100" w:afterAutospacing="1" w:line="240" w:lineRule="auto"/>
        <w:ind w:firstLine="360"/>
        <w:jc w:val="center"/>
        <w:rPr>
          <w:ins w:id="45" w:author="Unknown"/>
          <w:rFonts w:ascii="Verdana" w:eastAsia="Times New Roman" w:hAnsi="Verdana" w:cs="Times New Roman"/>
          <w:color w:val="000000"/>
          <w:sz w:val="24"/>
          <w:szCs w:val="24"/>
          <w:lang w:eastAsia="uk-UA"/>
        </w:rPr>
      </w:pPr>
      <w:ins w:id="46" w:author="Unknown">
        <w:r w:rsidRPr="00962B61">
          <w:rPr>
            <w:rFonts w:ascii="Verdana" w:eastAsia="Times New Roman" w:hAnsi="Verdana" w:cs="Times New Roman"/>
            <w:color w:val="000000"/>
            <w:sz w:val="24"/>
            <w:szCs w:val="24"/>
            <w:lang w:eastAsia="uk-UA"/>
          </w:rPr>
          <w:t xml:space="preserve">За </w:t>
        </w:r>
        <w:proofErr w:type="spellStart"/>
        <w:r w:rsidRPr="00962B61">
          <w:rPr>
            <w:rFonts w:ascii="Verdana" w:eastAsia="Times New Roman" w:hAnsi="Verdana" w:cs="Times New Roman"/>
            <w:color w:val="000000"/>
            <w:sz w:val="24"/>
            <w:szCs w:val="24"/>
            <w:lang w:eastAsia="uk-UA"/>
          </w:rPr>
          <w:t>кражу</w:t>
        </w:r>
        <w:proofErr w:type="spellEnd"/>
        <w:r w:rsidRPr="00962B61">
          <w:rPr>
            <w:rFonts w:ascii="Verdana" w:eastAsia="Times New Roman" w:hAnsi="Verdana" w:cs="Times New Roman"/>
            <w:color w:val="000000"/>
            <w:sz w:val="24"/>
            <w:szCs w:val="24"/>
            <w:lang w:eastAsia="uk-UA"/>
          </w:rPr>
          <w:t xml:space="preserve">, за </w:t>
        </w:r>
        <w:proofErr w:type="spellStart"/>
        <w:r w:rsidRPr="00962B61">
          <w:rPr>
            <w:rFonts w:ascii="Verdana" w:eastAsia="Times New Roman" w:hAnsi="Verdana" w:cs="Times New Roman"/>
            <w:color w:val="000000"/>
            <w:sz w:val="24"/>
            <w:szCs w:val="24"/>
            <w:lang w:eastAsia="uk-UA"/>
          </w:rPr>
          <w:t>войну</w:t>
        </w:r>
        <w:proofErr w:type="spellEnd"/>
        <w:r w:rsidRPr="00962B61">
          <w:rPr>
            <w:rFonts w:ascii="Verdana" w:eastAsia="Times New Roman" w:hAnsi="Verdana" w:cs="Times New Roman"/>
            <w:color w:val="000000"/>
            <w:sz w:val="24"/>
            <w:szCs w:val="24"/>
            <w:lang w:eastAsia="uk-UA"/>
          </w:rPr>
          <w:t>, за кров,</w:t>
        </w:r>
      </w:ins>
    </w:p>
    <w:p w:rsidR="00962B61" w:rsidRPr="00962B61" w:rsidRDefault="00962B61" w:rsidP="00962B61">
      <w:pPr>
        <w:shd w:val="clear" w:color="auto" w:fill="FFFFCC"/>
        <w:spacing w:before="100" w:beforeAutospacing="1" w:after="100" w:afterAutospacing="1" w:line="240" w:lineRule="auto"/>
        <w:ind w:firstLine="360"/>
        <w:jc w:val="center"/>
        <w:rPr>
          <w:ins w:id="47" w:author="Unknown"/>
          <w:rFonts w:ascii="Verdana" w:eastAsia="Times New Roman" w:hAnsi="Verdana" w:cs="Times New Roman"/>
          <w:color w:val="000000"/>
          <w:sz w:val="24"/>
          <w:szCs w:val="24"/>
          <w:lang w:eastAsia="uk-UA"/>
        </w:rPr>
      </w:pPr>
      <w:ins w:id="48" w:author="Unknown">
        <w:r w:rsidRPr="00962B61">
          <w:rPr>
            <w:rFonts w:ascii="Verdana" w:eastAsia="Times New Roman" w:hAnsi="Verdana" w:cs="Times New Roman"/>
            <w:color w:val="000000"/>
            <w:sz w:val="24"/>
            <w:szCs w:val="24"/>
            <w:lang w:eastAsia="uk-UA"/>
          </w:rPr>
          <w:lastRenderedPageBreak/>
          <w:t>Щоб братню кров пролити, просять</w:t>
        </w:r>
      </w:ins>
    </w:p>
    <w:p w:rsidR="00962B61" w:rsidRPr="00962B61" w:rsidRDefault="00962B61" w:rsidP="00962B61">
      <w:pPr>
        <w:shd w:val="clear" w:color="auto" w:fill="FFFFCC"/>
        <w:spacing w:before="100" w:beforeAutospacing="1" w:after="100" w:afterAutospacing="1" w:line="240" w:lineRule="auto"/>
        <w:ind w:firstLine="360"/>
        <w:jc w:val="center"/>
        <w:rPr>
          <w:ins w:id="49" w:author="Unknown"/>
          <w:rFonts w:ascii="Verdana" w:eastAsia="Times New Roman" w:hAnsi="Verdana" w:cs="Times New Roman"/>
          <w:color w:val="000000"/>
          <w:sz w:val="24"/>
          <w:szCs w:val="24"/>
          <w:lang w:eastAsia="uk-UA"/>
        </w:rPr>
      </w:pPr>
      <w:ins w:id="50" w:author="Unknown">
        <w:r w:rsidRPr="00962B61">
          <w:rPr>
            <w:rFonts w:ascii="Verdana" w:eastAsia="Times New Roman" w:hAnsi="Verdana" w:cs="Times New Roman"/>
            <w:color w:val="000000"/>
            <w:sz w:val="24"/>
            <w:szCs w:val="24"/>
            <w:lang w:eastAsia="uk-UA"/>
          </w:rPr>
          <w:t>І потім в дар Тобі приносять</w:t>
        </w:r>
      </w:ins>
    </w:p>
    <w:p w:rsidR="00962B61" w:rsidRPr="00962B61" w:rsidRDefault="00962B61" w:rsidP="00962B61">
      <w:pPr>
        <w:shd w:val="clear" w:color="auto" w:fill="FFFFCC"/>
        <w:spacing w:before="100" w:beforeAutospacing="1" w:after="100" w:afterAutospacing="1" w:line="240" w:lineRule="auto"/>
        <w:ind w:firstLine="360"/>
        <w:jc w:val="center"/>
        <w:rPr>
          <w:ins w:id="51" w:author="Unknown"/>
          <w:rFonts w:ascii="Verdana" w:eastAsia="Times New Roman" w:hAnsi="Verdana" w:cs="Times New Roman"/>
          <w:color w:val="000000"/>
          <w:sz w:val="24"/>
          <w:szCs w:val="24"/>
          <w:lang w:eastAsia="uk-UA"/>
        </w:rPr>
      </w:pPr>
      <w:ins w:id="52" w:author="Unknown">
        <w:r w:rsidRPr="00962B61">
          <w:rPr>
            <w:rFonts w:ascii="Verdana" w:eastAsia="Times New Roman" w:hAnsi="Verdana" w:cs="Times New Roman"/>
            <w:color w:val="000000"/>
            <w:sz w:val="24"/>
            <w:szCs w:val="24"/>
            <w:lang w:eastAsia="uk-UA"/>
          </w:rPr>
          <w:t>З пожару вкрадений покров!!.</w:t>
        </w:r>
      </w:ins>
    </w:p>
    <w:p w:rsidR="00962B61" w:rsidRPr="00962B61" w:rsidRDefault="00962B61" w:rsidP="00962B61">
      <w:pPr>
        <w:shd w:val="clear" w:color="auto" w:fill="FFFFCC"/>
        <w:spacing w:before="100" w:beforeAutospacing="1" w:after="100" w:afterAutospacing="1" w:line="240" w:lineRule="auto"/>
        <w:ind w:firstLine="360"/>
        <w:jc w:val="center"/>
        <w:rPr>
          <w:ins w:id="53" w:author="Unknown"/>
          <w:rFonts w:ascii="Verdana" w:eastAsia="Times New Roman" w:hAnsi="Verdana" w:cs="Times New Roman"/>
          <w:color w:val="000000"/>
          <w:sz w:val="24"/>
          <w:szCs w:val="24"/>
          <w:lang w:eastAsia="uk-UA"/>
        </w:rPr>
      </w:pPr>
      <w:r>
        <w:rPr>
          <w:rFonts w:ascii="Verdana" w:eastAsia="Times New Roman" w:hAnsi="Verdana" w:cs="Times New Roman"/>
          <w:noProof/>
          <w:color w:val="000000"/>
          <w:sz w:val="24"/>
          <w:szCs w:val="24"/>
          <w:lang w:eastAsia="uk-UA"/>
        </w:rPr>
        <w:drawing>
          <wp:inline distT="0" distB="0" distL="0" distR="0">
            <wp:extent cx="2533650" cy="3486150"/>
            <wp:effectExtent l="0" t="0" r="0" b="0"/>
            <wp:docPr id="2" name="Рисунок 2" descr="https://ukrlit.net/textbook/9klas_3/9klas_3.files/image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люнок 51" descr="https://ukrlit.net/textbook/9klas_3/9klas_3.files/image1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3486150"/>
                    </a:xfrm>
                    <a:prstGeom prst="rect">
                      <a:avLst/>
                    </a:prstGeom>
                    <a:noFill/>
                    <a:ln>
                      <a:noFill/>
                    </a:ln>
                  </pic:spPr>
                </pic:pic>
              </a:graphicData>
            </a:graphic>
          </wp:inline>
        </w:drawing>
      </w:r>
    </w:p>
    <w:p w:rsidR="00962B61" w:rsidRPr="00962B61" w:rsidRDefault="00962B61" w:rsidP="00962B61">
      <w:pPr>
        <w:shd w:val="clear" w:color="auto" w:fill="FFFFCC"/>
        <w:spacing w:before="100" w:beforeAutospacing="1" w:after="100" w:afterAutospacing="1" w:line="240" w:lineRule="auto"/>
        <w:ind w:firstLine="360"/>
        <w:jc w:val="center"/>
        <w:rPr>
          <w:ins w:id="54" w:author="Unknown"/>
          <w:rFonts w:ascii="Verdana" w:eastAsia="Times New Roman" w:hAnsi="Verdana" w:cs="Times New Roman"/>
          <w:color w:val="000000"/>
          <w:sz w:val="24"/>
          <w:szCs w:val="24"/>
          <w:lang w:eastAsia="uk-UA"/>
        </w:rPr>
      </w:pPr>
      <w:ins w:id="55" w:author="Unknown">
        <w:r w:rsidRPr="00962B61">
          <w:rPr>
            <w:rFonts w:ascii="Verdana" w:eastAsia="Times New Roman" w:hAnsi="Verdana" w:cs="Times New Roman"/>
            <w:color w:val="000000"/>
            <w:sz w:val="24"/>
            <w:szCs w:val="24"/>
            <w:lang w:eastAsia="uk-UA"/>
          </w:rPr>
          <w:t>Петро Грузинський. У дозорі (1887)</w:t>
        </w:r>
      </w:ins>
    </w:p>
    <w:p w:rsidR="00962B61" w:rsidRPr="00962B61" w:rsidRDefault="00962B61" w:rsidP="00962B61">
      <w:pPr>
        <w:shd w:val="clear" w:color="auto" w:fill="FFFFCC"/>
        <w:spacing w:before="100" w:beforeAutospacing="1" w:after="100" w:afterAutospacing="1" w:line="240" w:lineRule="auto"/>
        <w:ind w:firstLine="360"/>
        <w:jc w:val="center"/>
        <w:rPr>
          <w:ins w:id="56" w:author="Unknown"/>
          <w:rFonts w:ascii="Verdana" w:eastAsia="Times New Roman" w:hAnsi="Verdana" w:cs="Times New Roman"/>
          <w:color w:val="000000"/>
          <w:sz w:val="24"/>
          <w:szCs w:val="24"/>
          <w:lang w:eastAsia="uk-UA"/>
        </w:rPr>
      </w:pPr>
      <w:r>
        <w:rPr>
          <w:rFonts w:ascii="Verdana" w:eastAsia="Times New Roman" w:hAnsi="Verdana" w:cs="Times New Roman"/>
          <w:noProof/>
          <w:color w:val="000000"/>
          <w:sz w:val="24"/>
          <w:szCs w:val="24"/>
          <w:lang w:eastAsia="uk-UA"/>
        </w:rPr>
        <w:drawing>
          <wp:inline distT="0" distB="0" distL="0" distR="0">
            <wp:extent cx="2762250" cy="1866900"/>
            <wp:effectExtent l="0" t="0" r="0" b="0"/>
            <wp:docPr id="1" name="Рисунок 1" descr="https://ukrlit.net/textbook/9klas_3/9klas_3.files/image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алюнок 50" descr="https://ukrlit.net/textbook/9klas_3/9klas_3.files/image1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1866900"/>
                    </a:xfrm>
                    <a:prstGeom prst="rect">
                      <a:avLst/>
                    </a:prstGeom>
                    <a:noFill/>
                    <a:ln>
                      <a:noFill/>
                    </a:ln>
                  </pic:spPr>
                </pic:pic>
              </a:graphicData>
            </a:graphic>
          </wp:inline>
        </w:drawing>
      </w:r>
    </w:p>
    <w:p w:rsidR="00962B61" w:rsidRPr="00962B61" w:rsidRDefault="00962B61" w:rsidP="00962B61">
      <w:pPr>
        <w:shd w:val="clear" w:color="auto" w:fill="FFFFCC"/>
        <w:spacing w:before="100" w:beforeAutospacing="1" w:after="100" w:afterAutospacing="1" w:line="240" w:lineRule="auto"/>
        <w:ind w:firstLine="360"/>
        <w:jc w:val="center"/>
        <w:rPr>
          <w:ins w:id="57" w:author="Unknown"/>
          <w:rFonts w:ascii="Verdana" w:eastAsia="Times New Roman" w:hAnsi="Verdana" w:cs="Times New Roman"/>
          <w:color w:val="000000"/>
          <w:sz w:val="24"/>
          <w:szCs w:val="24"/>
          <w:lang w:eastAsia="uk-UA"/>
        </w:rPr>
      </w:pPr>
      <w:proofErr w:type="spellStart"/>
      <w:ins w:id="58" w:author="Unknown">
        <w:r w:rsidRPr="00962B61">
          <w:rPr>
            <w:rFonts w:ascii="Verdana" w:eastAsia="Times New Roman" w:hAnsi="Verdana" w:cs="Times New Roman"/>
            <w:color w:val="000000"/>
            <w:sz w:val="24"/>
            <w:szCs w:val="24"/>
            <w:lang w:eastAsia="uk-UA"/>
          </w:rPr>
          <w:t>Франц</w:t>
        </w:r>
        <w:proofErr w:type="spellEnd"/>
        <w:r w:rsidRPr="00962B61">
          <w:rPr>
            <w:rFonts w:ascii="Verdana" w:eastAsia="Times New Roman" w:hAnsi="Verdana" w:cs="Times New Roman"/>
            <w:color w:val="000000"/>
            <w:sz w:val="24"/>
            <w:szCs w:val="24"/>
            <w:lang w:eastAsia="uk-UA"/>
          </w:rPr>
          <w:t xml:space="preserve"> </w:t>
        </w:r>
        <w:proofErr w:type="spellStart"/>
        <w:r w:rsidRPr="00962B61">
          <w:rPr>
            <w:rFonts w:ascii="Verdana" w:eastAsia="Times New Roman" w:hAnsi="Verdana" w:cs="Times New Roman"/>
            <w:color w:val="000000"/>
            <w:sz w:val="24"/>
            <w:szCs w:val="24"/>
            <w:lang w:eastAsia="uk-UA"/>
          </w:rPr>
          <w:t>Рубо</w:t>
        </w:r>
        <w:proofErr w:type="spellEnd"/>
        <w:r w:rsidRPr="00962B61">
          <w:rPr>
            <w:rFonts w:ascii="Verdana" w:eastAsia="Times New Roman" w:hAnsi="Verdana" w:cs="Times New Roman"/>
            <w:color w:val="000000"/>
            <w:sz w:val="24"/>
            <w:szCs w:val="24"/>
            <w:lang w:eastAsia="uk-UA"/>
          </w:rPr>
          <w:t xml:space="preserve">. Штурм </w:t>
        </w:r>
        <w:proofErr w:type="spellStart"/>
        <w:r w:rsidRPr="00962B61">
          <w:rPr>
            <w:rFonts w:ascii="Verdana" w:eastAsia="Times New Roman" w:hAnsi="Verdana" w:cs="Times New Roman"/>
            <w:color w:val="000000"/>
            <w:sz w:val="24"/>
            <w:szCs w:val="24"/>
            <w:lang w:eastAsia="uk-UA"/>
          </w:rPr>
          <w:t>аула</w:t>
        </w:r>
        <w:proofErr w:type="spellEnd"/>
        <w:r w:rsidRPr="00962B61">
          <w:rPr>
            <w:rFonts w:ascii="Verdana" w:eastAsia="Times New Roman" w:hAnsi="Verdana" w:cs="Times New Roman"/>
            <w:color w:val="000000"/>
            <w:sz w:val="24"/>
            <w:szCs w:val="24"/>
            <w:lang w:eastAsia="uk-UA"/>
          </w:rPr>
          <w:t xml:space="preserve"> </w:t>
        </w:r>
        <w:proofErr w:type="spellStart"/>
        <w:r w:rsidRPr="00962B61">
          <w:rPr>
            <w:rFonts w:ascii="Verdana" w:eastAsia="Times New Roman" w:hAnsi="Verdana" w:cs="Times New Roman"/>
            <w:color w:val="000000"/>
            <w:sz w:val="24"/>
            <w:szCs w:val="24"/>
            <w:lang w:eastAsia="uk-UA"/>
          </w:rPr>
          <w:t>Салта</w:t>
        </w:r>
        <w:proofErr w:type="spellEnd"/>
        <w:r w:rsidRPr="00962B61">
          <w:rPr>
            <w:rFonts w:ascii="Verdana" w:eastAsia="Times New Roman" w:hAnsi="Verdana" w:cs="Times New Roman"/>
            <w:color w:val="000000"/>
            <w:sz w:val="24"/>
            <w:szCs w:val="24"/>
            <w:lang w:eastAsia="uk-UA"/>
          </w:rPr>
          <w:t xml:space="preserve"> (1898)</w:t>
        </w:r>
      </w:ins>
    </w:p>
    <w:p w:rsidR="00962B61" w:rsidRPr="00962B61" w:rsidRDefault="00962B61" w:rsidP="00962B61">
      <w:pPr>
        <w:shd w:val="clear" w:color="auto" w:fill="FFFFCC"/>
        <w:spacing w:before="100" w:beforeAutospacing="1" w:after="100" w:afterAutospacing="1" w:line="240" w:lineRule="auto"/>
        <w:ind w:firstLine="360"/>
        <w:jc w:val="both"/>
        <w:rPr>
          <w:ins w:id="59" w:author="Unknown"/>
          <w:rFonts w:ascii="Verdana" w:eastAsia="Times New Roman" w:hAnsi="Verdana" w:cs="Times New Roman"/>
          <w:color w:val="000000"/>
          <w:sz w:val="24"/>
          <w:szCs w:val="24"/>
          <w:lang w:eastAsia="uk-UA"/>
        </w:rPr>
      </w:pPr>
      <w:ins w:id="60" w:author="Unknown">
        <w:r w:rsidRPr="00962B61">
          <w:rPr>
            <w:rFonts w:ascii="Verdana" w:eastAsia="Times New Roman" w:hAnsi="Verdana" w:cs="Times New Roman"/>
            <w:color w:val="000000"/>
            <w:sz w:val="24"/>
            <w:szCs w:val="24"/>
            <w:lang w:eastAsia="uk-UA"/>
          </w:rPr>
          <w:t>«Спеціальна духовна комісія займалась хрещенням горців, удаючись до обману: їм обіцяли, що хрещених звільнять від кріпацтва і від податків; коли ж обман виявився і горці повстали, їх придушували силою... У патріотичній літературі набуло широкого вжитку поняття “</w:t>
        </w:r>
        <w:proofErr w:type="spellStart"/>
        <w:r w:rsidRPr="00962B61">
          <w:rPr>
            <w:rFonts w:ascii="Verdana" w:eastAsia="Times New Roman" w:hAnsi="Verdana" w:cs="Times New Roman"/>
            <w:color w:val="000000"/>
            <w:sz w:val="24"/>
            <w:szCs w:val="24"/>
            <w:lang w:eastAsia="uk-UA"/>
          </w:rPr>
          <w:t>Русский</w:t>
        </w:r>
        <w:proofErr w:type="spellEnd"/>
        <w:r w:rsidRPr="00962B61">
          <w:rPr>
            <w:rFonts w:ascii="Verdana" w:eastAsia="Times New Roman" w:hAnsi="Verdana" w:cs="Times New Roman"/>
            <w:color w:val="000000"/>
            <w:sz w:val="24"/>
            <w:szCs w:val="24"/>
            <w:lang w:eastAsia="uk-UA"/>
          </w:rPr>
          <w:t xml:space="preserve"> Бог”//. Так християнського Бога.// перетворили в російського шовініста».</w:t>
        </w:r>
      </w:ins>
    </w:p>
    <w:p w:rsidR="00962B61" w:rsidRPr="00962B61" w:rsidRDefault="00962B61" w:rsidP="00962B61">
      <w:pPr>
        <w:shd w:val="clear" w:color="auto" w:fill="FFFFCC"/>
        <w:spacing w:before="100" w:beforeAutospacing="1" w:after="100" w:afterAutospacing="1" w:line="240" w:lineRule="auto"/>
        <w:ind w:firstLine="360"/>
        <w:jc w:val="both"/>
        <w:rPr>
          <w:ins w:id="61" w:author="Unknown"/>
          <w:rFonts w:ascii="Verdana" w:eastAsia="Times New Roman" w:hAnsi="Verdana" w:cs="Times New Roman"/>
          <w:color w:val="000000"/>
          <w:sz w:val="24"/>
          <w:szCs w:val="24"/>
          <w:lang w:eastAsia="uk-UA"/>
        </w:rPr>
      </w:pPr>
      <w:ins w:id="62" w:author="Unknown">
        <w:r w:rsidRPr="00962B61">
          <w:rPr>
            <w:rFonts w:ascii="Verdana" w:eastAsia="Times New Roman" w:hAnsi="Verdana" w:cs="Times New Roman"/>
            <w:color w:val="000000"/>
            <w:sz w:val="24"/>
            <w:szCs w:val="24"/>
            <w:lang w:eastAsia="uk-UA"/>
          </w:rPr>
          <w:t>Іван Дзюба</w:t>
        </w:r>
      </w:ins>
    </w:p>
    <w:p w:rsidR="00962B61" w:rsidRPr="00962B61" w:rsidRDefault="00962B61" w:rsidP="00962B61">
      <w:pPr>
        <w:shd w:val="clear" w:color="auto" w:fill="FFFFCC"/>
        <w:spacing w:before="100" w:beforeAutospacing="1" w:after="100" w:afterAutospacing="1" w:line="240" w:lineRule="auto"/>
        <w:ind w:firstLine="360"/>
        <w:jc w:val="both"/>
        <w:rPr>
          <w:ins w:id="63" w:author="Unknown"/>
          <w:rFonts w:ascii="Verdana" w:eastAsia="Times New Roman" w:hAnsi="Verdana" w:cs="Times New Roman"/>
          <w:color w:val="000000"/>
          <w:sz w:val="24"/>
          <w:szCs w:val="24"/>
          <w:lang w:eastAsia="uk-UA"/>
        </w:rPr>
      </w:pPr>
      <w:ins w:id="64" w:author="Unknown">
        <w:r w:rsidRPr="00962B61">
          <w:rPr>
            <w:rFonts w:ascii="Verdana" w:eastAsia="Times New Roman" w:hAnsi="Verdana" w:cs="Times New Roman"/>
            <w:color w:val="000000"/>
            <w:sz w:val="24"/>
            <w:szCs w:val="24"/>
            <w:lang w:eastAsia="uk-UA"/>
          </w:rPr>
          <w:lastRenderedPageBreak/>
          <w:t>У «Кавказі» російський бог - це продажна й фальшива релігія, яка захищає царя і всі його дії, виправдовує війну, розбій, тисячі смертей ні в чому не винних людей, бо за це приймає щедрі пожертви накраденим у народів Кавказу добром. Закономірно, що й ставлення до такої церкви та її представників у Шевченка переростає з іронічного кепкування в злісний сарказм.</w:t>
        </w:r>
      </w:ins>
    </w:p>
    <w:p w:rsidR="00962B61" w:rsidRPr="00962B61" w:rsidRDefault="00962B61" w:rsidP="00962B61">
      <w:pPr>
        <w:shd w:val="clear" w:color="auto" w:fill="FFFFCC"/>
        <w:spacing w:before="100" w:beforeAutospacing="1" w:after="100" w:afterAutospacing="1" w:line="240" w:lineRule="auto"/>
        <w:ind w:firstLine="360"/>
        <w:jc w:val="both"/>
        <w:rPr>
          <w:ins w:id="65" w:author="Unknown"/>
          <w:rFonts w:ascii="Verdana" w:eastAsia="Times New Roman" w:hAnsi="Verdana" w:cs="Times New Roman"/>
          <w:color w:val="000000"/>
          <w:sz w:val="24"/>
          <w:szCs w:val="24"/>
          <w:lang w:eastAsia="uk-UA"/>
        </w:rPr>
      </w:pPr>
      <w:ins w:id="66" w:author="Unknown">
        <w:r w:rsidRPr="00962B61">
          <w:rPr>
            <w:rFonts w:ascii="Verdana" w:eastAsia="Times New Roman" w:hAnsi="Verdana" w:cs="Times New Roman"/>
            <w:color w:val="000000"/>
            <w:sz w:val="24"/>
            <w:szCs w:val="24"/>
            <w:lang w:eastAsia="uk-UA"/>
          </w:rPr>
          <w:t>Проте Тарас Шевченко не став атеїстом, віра в Бога в нього не похитнулася - похитнулася віра в людину, насамперед у сильних світу цього, які виявилися недостойними страшної жертви Божого Сина на Голгофі.</w:t>
        </w:r>
      </w:ins>
    </w:p>
    <w:tbl>
      <w:tblPr>
        <w:tblW w:w="9624" w:type="dxa"/>
        <w:tblCellSpacing w:w="0" w:type="dxa"/>
        <w:tblCellMar>
          <w:left w:w="0" w:type="dxa"/>
          <w:right w:w="0" w:type="dxa"/>
        </w:tblCellMar>
        <w:tblLook w:val="04A0" w:firstRow="1" w:lastRow="0" w:firstColumn="1" w:lastColumn="0" w:noHBand="0" w:noVBand="1"/>
      </w:tblPr>
      <w:tblGrid>
        <w:gridCol w:w="8199"/>
        <w:gridCol w:w="1425"/>
      </w:tblGrid>
      <w:tr w:rsidR="00221980" w:rsidTr="00221980">
        <w:trPr>
          <w:tblCellSpacing w:w="0" w:type="dxa"/>
        </w:trPr>
        <w:tc>
          <w:tcPr>
            <w:tcW w:w="5955"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Ліна Костенко</w:t>
            </w:r>
          </w:p>
          <w:p w:rsidR="00221980" w:rsidRDefault="00221980">
            <w:pPr>
              <w:pStyle w:val="a3"/>
              <w:spacing w:before="75" w:beforeAutospacing="0" w:after="75" w:afterAutospacing="0" w:line="312" w:lineRule="atLeast"/>
              <w:ind w:left="75" w:right="75"/>
            </w:pPr>
            <w:r>
              <w:rPr>
                <w:rStyle w:val="a7"/>
                <w:color w:val="B22222"/>
                <w:sz w:val="21"/>
                <w:szCs w:val="21"/>
              </w:rPr>
              <w:t>КОБЗАРЕВІ</w:t>
            </w:r>
          </w:p>
          <w:p w:rsidR="00221980" w:rsidRDefault="00221980">
            <w:pPr>
              <w:pStyle w:val="a3"/>
              <w:spacing w:before="75" w:beforeAutospacing="0" w:after="75" w:afterAutospacing="0" w:line="312" w:lineRule="atLeast"/>
              <w:ind w:left="75" w:right="75"/>
            </w:pPr>
            <w:r>
              <w:rPr>
                <w:rStyle w:val="a7"/>
                <w:color w:val="B22222"/>
                <w:sz w:val="21"/>
                <w:szCs w:val="21"/>
              </w:rPr>
              <w:t>І</w:t>
            </w:r>
            <w:r>
              <w:rPr>
                <w:sz w:val="21"/>
                <w:szCs w:val="21"/>
              </w:rPr>
              <w:br/>
              <w:t>Кобзарю!</w:t>
            </w:r>
            <w:r>
              <w:rPr>
                <w:sz w:val="21"/>
                <w:szCs w:val="21"/>
              </w:rPr>
              <w:br/>
              <w:t>Знов</w:t>
            </w:r>
            <w:r>
              <w:rPr>
                <w:sz w:val="21"/>
                <w:szCs w:val="21"/>
              </w:rPr>
              <w:br/>
              <w:t>до тебе я приходжу,</w:t>
            </w:r>
            <w:r>
              <w:rPr>
                <w:sz w:val="21"/>
                <w:szCs w:val="21"/>
              </w:rPr>
              <w:br/>
              <w:t>бо ти для мене совість і закон.</w:t>
            </w:r>
          </w:p>
          <w:p w:rsidR="00221980" w:rsidRDefault="00221980">
            <w:pPr>
              <w:pStyle w:val="a3"/>
              <w:spacing w:before="75" w:beforeAutospacing="0" w:after="75" w:afterAutospacing="0" w:line="312" w:lineRule="atLeast"/>
              <w:ind w:left="75" w:right="75"/>
            </w:pPr>
            <w:r>
              <w:rPr>
                <w:sz w:val="21"/>
                <w:szCs w:val="21"/>
              </w:rPr>
              <w:t>Прости, що я дрібницями тривожу </w:t>
            </w:r>
            <w:r>
              <w:rPr>
                <w:sz w:val="21"/>
                <w:szCs w:val="21"/>
              </w:rPr>
              <w:br/>
              <w:t>твій вічний і глибокий сон.</w:t>
            </w:r>
          </w:p>
          <w:p w:rsidR="00221980" w:rsidRDefault="00221980">
            <w:pPr>
              <w:pStyle w:val="a3"/>
              <w:spacing w:before="75" w:beforeAutospacing="0" w:after="75" w:afterAutospacing="0" w:line="312" w:lineRule="atLeast"/>
              <w:ind w:left="75" w:right="75"/>
            </w:pPr>
            <w:r>
              <w:rPr>
                <w:sz w:val="21"/>
                <w:szCs w:val="21"/>
              </w:rPr>
              <w:t>А, може, це і не дрібниця.</w:t>
            </w:r>
            <w:r>
              <w:rPr>
                <w:sz w:val="21"/>
                <w:szCs w:val="21"/>
              </w:rPr>
              <w:br/>
              <w:t>Ти ж бачиш сам, які складні часи: </w:t>
            </w:r>
            <w:r>
              <w:rPr>
                <w:sz w:val="21"/>
                <w:szCs w:val="21"/>
              </w:rPr>
              <w:br/>
              <w:t>Великі струси.</w:t>
            </w:r>
            <w:r>
              <w:rPr>
                <w:sz w:val="21"/>
                <w:szCs w:val="21"/>
              </w:rPr>
              <w:br/>
              <w:t>Перелом традицій.</w:t>
            </w:r>
            <w:r>
              <w:rPr>
                <w:sz w:val="21"/>
                <w:szCs w:val="21"/>
              </w:rPr>
              <w:br/>
              <w:t>Переосмислення краси.</w:t>
            </w:r>
          </w:p>
          <w:p w:rsidR="00221980" w:rsidRDefault="00221980">
            <w:pPr>
              <w:pStyle w:val="a3"/>
              <w:spacing w:before="75" w:beforeAutospacing="0" w:after="75" w:afterAutospacing="0" w:line="312" w:lineRule="atLeast"/>
              <w:ind w:left="75" w:right="75"/>
            </w:pPr>
            <w:r>
              <w:rPr>
                <w:sz w:val="21"/>
                <w:szCs w:val="21"/>
              </w:rPr>
              <w:t>І вічний рух -</w:t>
            </w:r>
            <w:r>
              <w:rPr>
                <w:sz w:val="21"/>
                <w:szCs w:val="21"/>
              </w:rPr>
              <w:br/>
              <w:t>у всесвіті, у світі. </w:t>
            </w:r>
            <w:r>
              <w:rPr>
                <w:sz w:val="21"/>
                <w:szCs w:val="21"/>
              </w:rPr>
              <w:br/>
              <w:t>Лише могили з місця - ані руш...</w:t>
            </w:r>
            <w:r>
              <w:rPr>
                <w:sz w:val="21"/>
                <w:szCs w:val="21"/>
              </w:rPr>
              <w:br/>
              <w:t>0, скільки стало в нашому столітті </w:t>
            </w:r>
            <w:r>
              <w:rPr>
                <w:sz w:val="21"/>
                <w:szCs w:val="21"/>
              </w:rPr>
              <w:br/>
              <w:t>скалічених і безнадійних душ!</w:t>
            </w:r>
          </w:p>
          <w:p w:rsidR="00221980" w:rsidRDefault="00221980">
            <w:pPr>
              <w:pStyle w:val="a3"/>
              <w:spacing w:before="75" w:beforeAutospacing="0" w:after="75" w:afterAutospacing="0" w:line="312" w:lineRule="atLeast"/>
              <w:ind w:left="75" w:right="75"/>
            </w:pPr>
            <w:r>
              <w:rPr>
                <w:sz w:val="21"/>
                <w:szCs w:val="21"/>
              </w:rPr>
              <w:t>Та що ж, не дивно.</w:t>
            </w:r>
            <w:r>
              <w:rPr>
                <w:sz w:val="21"/>
                <w:szCs w:val="21"/>
              </w:rPr>
              <w:br/>
              <w:t>Покрутився глобус в диму, </w:t>
            </w:r>
            <w:r>
              <w:rPr>
                <w:sz w:val="21"/>
                <w:szCs w:val="21"/>
              </w:rPr>
              <w:br/>
              <w:t>в пожежах, у кривавій млі. </w:t>
            </w:r>
            <w:r>
              <w:rPr>
                <w:sz w:val="21"/>
                <w:szCs w:val="21"/>
              </w:rPr>
              <w:br/>
              <w:t>Захворів дехто на морську хворобу, </w:t>
            </w:r>
            <w:r>
              <w:rPr>
                <w:sz w:val="21"/>
                <w:szCs w:val="21"/>
              </w:rPr>
              <w:br/>
              <w:t>хитається на палубі землі.</w:t>
            </w:r>
          </w:p>
          <w:p w:rsidR="00221980" w:rsidRDefault="00221980">
            <w:pPr>
              <w:pStyle w:val="a3"/>
              <w:spacing w:before="75" w:beforeAutospacing="0" w:after="75" w:afterAutospacing="0" w:line="312" w:lineRule="atLeast"/>
              <w:ind w:left="75" w:right="75"/>
            </w:pPr>
            <w:r>
              <w:rPr>
                <w:sz w:val="21"/>
                <w:szCs w:val="21"/>
              </w:rPr>
              <w:t>Розхитаний, спустошений і кволий, </w:t>
            </w:r>
            <w:r>
              <w:rPr>
                <w:sz w:val="21"/>
                <w:szCs w:val="21"/>
              </w:rPr>
              <w:br/>
              <w:t>біда, якщо в мистецтво забреде, - </w:t>
            </w:r>
            <w:r>
              <w:rPr>
                <w:sz w:val="21"/>
                <w:szCs w:val="21"/>
              </w:rPr>
              <w:br/>
              <w:t>шукає форм не бачених ніколи, </w:t>
            </w:r>
            <w:r>
              <w:rPr>
                <w:sz w:val="21"/>
                <w:szCs w:val="21"/>
              </w:rPr>
              <w:br/>
              <w:t>шукає форм нечуваних ніде.</w:t>
            </w:r>
          </w:p>
          <w:p w:rsidR="00221980" w:rsidRDefault="00221980">
            <w:pPr>
              <w:pStyle w:val="a3"/>
              <w:spacing w:before="75" w:beforeAutospacing="0" w:after="75" w:afterAutospacing="0" w:line="312" w:lineRule="atLeast"/>
              <w:ind w:left="75" w:right="75"/>
            </w:pPr>
            <w:r>
              <w:rPr>
                <w:sz w:val="21"/>
                <w:szCs w:val="21"/>
              </w:rPr>
              <w:t>І тут же - просто шукачі прокорму, </w:t>
            </w:r>
            <w:r>
              <w:rPr>
                <w:sz w:val="21"/>
                <w:szCs w:val="21"/>
              </w:rPr>
              <w:br/>
              <w:t>і шахраї і скептиків юрма - </w:t>
            </w:r>
            <w:r>
              <w:rPr>
                <w:sz w:val="21"/>
                <w:szCs w:val="21"/>
              </w:rPr>
              <w:br/>
              <w:t>шукають найсучаснішої форми </w:t>
            </w:r>
            <w:r>
              <w:rPr>
                <w:sz w:val="21"/>
                <w:szCs w:val="21"/>
              </w:rPr>
              <w:br/>
              <w:t>для того змісту, що в душі нема.</w:t>
            </w:r>
          </w:p>
          <w:p w:rsidR="00221980" w:rsidRDefault="00221980">
            <w:pPr>
              <w:pStyle w:val="a3"/>
              <w:spacing w:before="75" w:beforeAutospacing="0" w:after="75" w:afterAutospacing="0" w:line="312" w:lineRule="atLeast"/>
              <w:ind w:left="75" w:right="75"/>
            </w:pPr>
            <w:r>
              <w:rPr>
                <w:sz w:val="21"/>
                <w:szCs w:val="21"/>
              </w:rPr>
              <w:t>Возрадуйтеся прадіди печерні - </w:t>
            </w:r>
            <w:r>
              <w:rPr>
                <w:sz w:val="21"/>
                <w:szCs w:val="21"/>
              </w:rPr>
              <w:br/>
            </w:r>
            <w:r>
              <w:rPr>
                <w:sz w:val="21"/>
                <w:szCs w:val="21"/>
              </w:rPr>
              <w:lastRenderedPageBreak/>
              <w:t>ось пролунав новітній благовіст! </w:t>
            </w:r>
            <w:r>
              <w:rPr>
                <w:sz w:val="21"/>
                <w:szCs w:val="21"/>
              </w:rPr>
              <w:br/>
              <w:t>в абстракції,</w:t>
            </w:r>
            <w:r>
              <w:rPr>
                <w:sz w:val="21"/>
                <w:szCs w:val="21"/>
              </w:rPr>
              <w:br/>
              <w:t>в модерній,</w:t>
            </w:r>
            <w:r>
              <w:rPr>
                <w:sz w:val="21"/>
                <w:szCs w:val="21"/>
              </w:rPr>
              <w:br/>
              <w:t>в істерії,</w:t>
            </w:r>
            <w:r>
              <w:rPr>
                <w:sz w:val="21"/>
                <w:szCs w:val="21"/>
              </w:rPr>
              <w:br/>
              <w:t>конає в корчах витончений зміст.</w:t>
            </w:r>
          </w:p>
          <w:p w:rsidR="00221980" w:rsidRDefault="00221980">
            <w:pPr>
              <w:pStyle w:val="a3"/>
              <w:spacing w:before="75" w:beforeAutospacing="0" w:after="75" w:afterAutospacing="0" w:line="312" w:lineRule="atLeast"/>
              <w:ind w:left="75" w:right="75"/>
            </w:pPr>
            <w:r>
              <w:rPr>
                <w:sz w:val="21"/>
                <w:szCs w:val="21"/>
              </w:rPr>
              <w:t>І сам на себе споглядає збоку - </w:t>
            </w:r>
            <w:r>
              <w:rPr>
                <w:sz w:val="21"/>
                <w:szCs w:val="21"/>
              </w:rPr>
              <w:br/>
              <w:t>чи є в його агонії краса...</w:t>
            </w:r>
            <w:r>
              <w:rPr>
                <w:sz w:val="21"/>
                <w:szCs w:val="21"/>
              </w:rPr>
              <w:br/>
              <w:t>Кобзарю мій!</w:t>
            </w:r>
            <w:r>
              <w:rPr>
                <w:sz w:val="21"/>
                <w:szCs w:val="21"/>
              </w:rPr>
              <w:br/>
              <w:t>Поете мій високий!</w:t>
            </w:r>
            <w:r>
              <w:rPr>
                <w:sz w:val="21"/>
                <w:szCs w:val="21"/>
              </w:rPr>
              <w:br/>
              <w:t>А як же ти поезії писав?</w:t>
            </w:r>
            <w:r>
              <w:rPr>
                <w:sz w:val="21"/>
                <w:szCs w:val="21"/>
              </w:rPr>
              <w:br/>
              <w:t>Я не писав.</w:t>
            </w:r>
            <w:r>
              <w:rPr>
                <w:sz w:val="21"/>
                <w:szCs w:val="21"/>
              </w:rPr>
              <w:br/>
              <w:t>Я плакав і сміявся.</w:t>
            </w:r>
            <w:r>
              <w:rPr>
                <w:sz w:val="21"/>
                <w:szCs w:val="21"/>
              </w:rPr>
              <w:br/>
              <w:t>Благословляв, співав і проклинав. </w:t>
            </w:r>
            <w:r>
              <w:rPr>
                <w:sz w:val="21"/>
                <w:szCs w:val="21"/>
              </w:rPr>
              <w:br/>
              <w:t>Сказати правду -</w:t>
            </w:r>
            <w:r>
              <w:rPr>
                <w:sz w:val="21"/>
                <w:szCs w:val="21"/>
              </w:rPr>
              <w:br/>
              <w:t>мало турбувався, </w:t>
            </w:r>
            <w:r>
              <w:rPr>
                <w:sz w:val="21"/>
                <w:szCs w:val="21"/>
              </w:rPr>
              <w:br/>
              <w:t>як я при цьому збоку виглядав.</w:t>
            </w:r>
          </w:p>
          <w:p w:rsidR="00221980" w:rsidRDefault="00221980">
            <w:pPr>
              <w:pStyle w:val="a3"/>
              <w:spacing w:before="75" w:beforeAutospacing="0" w:after="75" w:afterAutospacing="0" w:line="312" w:lineRule="atLeast"/>
              <w:ind w:left="75" w:right="75"/>
            </w:pPr>
            <w:r>
              <w:t> </w:t>
            </w:r>
          </w:p>
          <w:p w:rsidR="00221980" w:rsidRDefault="00221980">
            <w:pPr>
              <w:pStyle w:val="a3"/>
              <w:spacing w:before="75" w:beforeAutospacing="0" w:after="75" w:afterAutospacing="0" w:line="312" w:lineRule="atLeast"/>
              <w:ind w:left="75" w:right="75"/>
            </w:pPr>
            <w:r>
              <w:rPr>
                <w:rStyle w:val="a7"/>
                <w:color w:val="B22222"/>
                <w:sz w:val="21"/>
                <w:szCs w:val="21"/>
              </w:rPr>
              <w:t>ІІ</w:t>
            </w:r>
          </w:p>
          <w:p w:rsidR="00221980" w:rsidRDefault="00221980">
            <w:pPr>
              <w:pStyle w:val="a3"/>
              <w:spacing w:before="75" w:beforeAutospacing="0" w:after="75" w:afterAutospacing="0" w:line="312" w:lineRule="atLeast"/>
              <w:ind w:left="75" w:right="75"/>
            </w:pPr>
            <w:r>
              <w:rPr>
                <w:sz w:val="21"/>
                <w:szCs w:val="21"/>
              </w:rPr>
              <w:t>Кобзарю,</w:t>
            </w:r>
            <w:r>
              <w:rPr>
                <w:sz w:val="21"/>
                <w:szCs w:val="21"/>
              </w:rPr>
              <w:br/>
              <w:t>знаєш,</w:t>
            </w:r>
            <w:r>
              <w:rPr>
                <w:sz w:val="21"/>
                <w:szCs w:val="21"/>
              </w:rPr>
              <w:br/>
              <w:t>нелегка епоха</w:t>
            </w:r>
            <w:r>
              <w:rPr>
                <w:sz w:val="21"/>
                <w:szCs w:val="21"/>
              </w:rPr>
              <w:br/>
              <w:t>оцей двадцятий невгомонний вік.</w:t>
            </w:r>
            <w:r>
              <w:rPr>
                <w:sz w:val="21"/>
                <w:szCs w:val="21"/>
              </w:rPr>
              <w:br/>
              <w:t>Завихрень - безліч.</w:t>
            </w:r>
            <w:r>
              <w:rPr>
                <w:sz w:val="21"/>
                <w:szCs w:val="21"/>
              </w:rPr>
              <w:br/>
              <w:t>Тиші - анітрохи.</w:t>
            </w:r>
            <w:r>
              <w:rPr>
                <w:sz w:val="21"/>
                <w:szCs w:val="21"/>
              </w:rPr>
              <w:br/>
              <w:t>А струсам різним утрачаєш лік.</w:t>
            </w:r>
            <w:r>
              <w:rPr>
                <w:sz w:val="21"/>
                <w:szCs w:val="21"/>
              </w:rPr>
              <w:br/>
              <w:t>Звичайні норми починають старіти,</w:t>
            </w:r>
            <w:r>
              <w:rPr>
                <w:sz w:val="21"/>
                <w:szCs w:val="21"/>
              </w:rPr>
              <w:br/>
              <w:t>тривожний пошук зводиться в закон,</w:t>
            </w:r>
            <w:r>
              <w:rPr>
                <w:sz w:val="21"/>
                <w:szCs w:val="21"/>
              </w:rPr>
              <w:br/>
              <w:t>коли стоїть історія на старті</w:t>
            </w:r>
            <w:r>
              <w:rPr>
                <w:sz w:val="21"/>
                <w:szCs w:val="21"/>
              </w:rPr>
              <w:br/>
              <w:t>перед ривком в космічний стадіон.</w:t>
            </w:r>
            <w:r>
              <w:rPr>
                <w:sz w:val="21"/>
                <w:szCs w:val="21"/>
              </w:rPr>
              <w:br/>
              <w:t>Вона грудьми на фініші розірве</w:t>
            </w:r>
            <w:r>
              <w:rPr>
                <w:sz w:val="21"/>
                <w:szCs w:val="21"/>
              </w:rPr>
              <w:br/>
              <w:t>Чумацький Шлях, мов стрічку золоту.</w:t>
            </w:r>
            <w:r>
              <w:rPr>
                <w:sz w:val="21"/>
                <w:szCs w:val="21"/>
              </w:rPr>
              <w:br/>
              <w:t>І, невагома, у блакитній прірві</w:t>
            </w:r>
            <w:r>
              <w:rPr>
                <w:sz w:val="21"/>
                <w:szCs w:val="21"/>
              </w:rPr>
              <w:br/>
              <w:t>відчує враз вагому самоту.</w:t>
            </w:r>
            <w:r>
              <w:rPr>
                <w:sz w:val="21"/>
                <w:szCs w:val="21"/>
              </w:rPr>
              <w:br/>
              <w:t>І позивні прокотяться луною</w:t>
            </w:r>
            <w:r>
              <w:rPr>
                <w:sz w:val="21"/>
                <w:szCs w:val="21"/>
              </w:rPr>
              <w:br/>
              <w:t>крізь далі неосяжно голубі...</w:t>
            </w:r>
            <w:r>
              <w:rPr>
                <w:sz w:val="21"/>
                <w:szCs w:val="21"/>
              </w:rPr>
              <w:br/>
              <w:t>А як же ми,</w:t>
            </w:r>
            <w:r>
              <w:rPr>
                <w:sz w:val="21"/>
                <w:szCs w:val="21"/>
              </w:rPr>
              <w:br/>
              <w:t>співці краси земної?</w:t>
            </w:r>
            <w:r>
              <w:rPr>
                <w:sz w:val="21"/>
                <w:szCs w:val="21"/>
              </w:rPr>
              <w:br/>
              <w:t>Чи голоси у нас не заслабі?</w:t>
            </w:r>
            <w:r>
              <w:rPr>
                <w:sz w:val="21"/>
                <w:szCs w:val="21"/>
              </w:rPr>
              <w:br/>
              <w:t>Чи не потонуть у вітрах простору?</w:t>
            </w:r>
            <w:r>
              <w:rPr>
                <w:sz w:val="21"/>
                <w:szCs w:val="21"/>
              </w:rPr>
              <w:br/>
              <w:t>Чи сприймуть велич нової краси?..</w:t>
            </w:r>
            <w:r>
              <w:rPr>
                <w:sz w:val="21"/>
                <w:szCs w:val="21"/>
              </w:rPr>
              <w:br/>
              <w:t>Тарас гранітний дивиться суворо:</w:t>
            </w:r>
            <w:r>
              <w:rPr>
                <w:sz w:val="21"/>
                <w:szCs w:val="21"/>
              </w:rPr>
              <w:br/>
              <w:t>- А ви гартуйте ваші голоси!</w:t>
            </w:r>
            <w:r>
              <w:rPr>
                <w:sz w:val="21"/>
                <w:szCs w:val="21"/>
              </w:rPr>
              <w:br/>
              <w:t>Не пустослів'ям,</w:t>
            </w:r>
            <w:r>
              <w:rPr>
                <w:sz w:val="21"/>
                <w:szCs w:val="21"/>
              </w:rPr>
              <w:br/>
              <w:t>пишним та барвистим,</w:t>
            </w:r>
            <w:r>
              <w:rPr>
                <w:sz w:val="21"/>
                <w:szCs w:val="21"/>
              </w:rPr>
              <w:br/>
              <w:t>не скаргами,</w:t>
            </w:r>
            <w:r>
              <w:rPr>
                <w:sz w:val="21"/>
                <w:szCs w:val="21"/>
              </w:rPr>
              <w:br/>
            </w:r>
            <w:r>
              <w:rPr>
                <w:sz w:val="21"/>
                <w:szCs w:val="21"/>
              </w:rPr>
              <w:lastRenderedPageBreak/>
              <w:t>не белькотом надій,</w:t>
            </w:r>
            <w:r>
              <w:rPr>
                <w:sz w:val="21"/>
                <w:szCs w:val="21"/>
              </w:rPr>
              <w:br/>
              <w:t>не криком,</w:t>
            </w:r>
            <w:r>
              <w:rPr>
                <w:sz w:val="21"/>
                <w:szCs w:val="21"/>
              </w:rPr>
              <w:br/>
              <w:t>не переспівом на місці,</w:t>
            </w:r>
            <w:r>
              <w:rPr>
                <w:sz w:val="21"/>
                <w:szCs w:val="21"/>
              </w:rPr>
              <w:br/>
              <w:t>а заспівом в дорозі нелегкій.</w:t>
            </w:r>
            <w:r>
              <w:rPr>
                <w:sz w:val="21"/>
                <w:szCs w:val="21"/>
              </w:rPr>
              <w:br/>
              <w:t>Бо пам'ятайте, що на цій планеті,</w:t>
            </w:r>
            <w:r>
              <w:rPr>
                <w:sz w:val="21"/>
                <w:szCs w:val="21"/>
              </w:rPr>
              <w:br/>
              <w:t>відколи сотворив її пан Бог,</w:t>
            </w:r>
            <w:r>
              <w:rPr>
                <w:sz w:val="21"/>
                <w:szCs w:val="21"/>
              </w:rPr>
              <w:br/>
              <w:t>ще не було епохи для поетів,</w:t>
            </w:r>
            <w:r>
              <w:rPr>
                <w:sz w:val="21"/>
                <w:szCs w:val="21"/>
              </w:rPr>
              <w:br/>
              <w:t>але були поети для епох!</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r>
    </w:tbl>
    <w:p w:rsidR="00221980" w:rsidRDefault="00221980" w:rsidP="00221980">
      <w:pPr>
        <w:pStyle w:val="a3"/>
        <w:spacing w:before="75" w:beforeAutospacing="0" w:after="75" w:afterAutospacing="0" w:line="312" w:lineRule="atLeast"/>
        <w:ind w:left="75" w:right="75"/>
        <w:jc w:val="center"/>
        <w:rPr>
          <w:rFonts w:ascii="Arial" w:hAnsi="Arial" w:cs="Arial"/>
          <w:color w:val="1F1F1F"/>
          <w:sz w:val="21"/>
          <w:szCs w:val="21"/>
        </w:rPr>
      </w:pPr>
      <w:r>
        <w:rPr>
          <w:rStyle w:val="a8"/>
          <w:rFonts w:ascii="Tahoma" w:hAnsi="Tahoma" w:cs="Tahoma"/>
          <w:color w:val="008080"/>
          <w:sz w:val="21"/>
          <w:szCs w:val="21"/>
        </w:rPr>
        <w:lastRenderedPageBreak/>
        <w:t xml:space="preserve">За матеріалами: Ліна Костенко. Вибране. Київ. Видавництво художньої літератури </w:t>
      </w:r>
      <w:proofErr w:type="spellStart"/>
      <w:r>
        <w:rPr>
          <w:rStyle w:val="a8"/>
          <w:rFonts w:ascii="Tahoma" w:hAnsi="Tahoma" w:cs="Tahoma"/>
          <w:color w:val="008080"/>
          <w:sz w:val="21"/>
          <w:szCs w:val="21"/>
        </w:rPr>
        <w:t>„Дніпро</w:t>
      </w:r>
      <w:proofErr w:type="spellEnd"/>
      <w:r>
        <w:rPr>
          <w:rStyle w:val="a8"/>
          <w:rFonts w:ascii="Tahoma" w:hAnsi="Tahoma" w:cs="Tahoma"/>
          <w:color w:val="008080"/>
          <w:sz w:val="21"/>
          <w:szCs w:val="21"/>
        </w:rPr>
        <w:t>", 1989.</w:t>
      </w:r>
    </w:p>
    <w:p w:rsidR="00221980" w:rsidRDefault="00221980" w:rsidP="00221980">
      <w:pPr>
        <w:pStyle w:val="a3"/>
        <w:spacing w:before="75" w:beforeAutospacing="0" w:after="75" w:afterAutospacing="0" w:line="312" w:lineRule="atLeast"/>
        <w:ind w:left="75" w:right="75"/>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line="312" w:lineRule="atLeast"/>
        <w:ind w:left="75" w:right="75"/>
        <w:jc w:val="center"/>
        <w:rPr>
          <w:rFonts w:ascii="Arial" w:hAnsi="Arial" w:cs="Arial"/>
          <w:color w:val="1F1F1F"/>
          <w:sz w:val="21"/>
          <w:szCs w:val="21"/>
        </w:rPr>
      </w:pPr>
      <w:r>
        <w:rPr>
          <w:rStyle w:val="a7"/>
          <w:rFonts w:ascii="Arial" w:hAnsi="Arial" w:cs="Arial"/>
          <w:color w:val="B22222"/>
          <w:sz w:val="21"/>
          <w:szCs w:val="21"/>
        </w:rPr>
        <w:t>* * *</w:t>
      </w:r>
    </w:p>
    <w:p w:rsidR="00221980" w:rsidRDefault="00221980" w:rsidP="00221980">
      <w:pPr>
        <w:pStyle w:val="a3"/>
        <w:spacing w:before="75" w:beforeAutospacing="0" w:after="75" w:afterAutospacing="0" w:line="312" w:lineRule="atLeast"/>
        <w:ind w:left="75" w:right="75"/>
        <w:rPr>
          <w:rFonts w:ascii="Arial" w:hAnsi="Arial" w:cs="Arial"/>
          <w:color w:val="1F1F1F"/>
          <w:sz w:val="21"/>
          <w:szCs w:val="21"/>
        </w:rPr>
      </w:pPr>
      <w:r>
        <w:rPr>
          <w:rFonts w:ascii="Arial" w:hAnsi="Arial" w:cs="Arial"/>
          <w:color w:val="1F1F1F"/>
          <w:sz w:val="21"/>
          <w:szCs w:val="21"/>
        </w:rPr>
        <w:t> </w:t>
      </w:r>
    </w:p>
    <w:tbl>
      <w:tblPr>
        <w:tblW w:w="9624" w:type="dxa"/>
        <w:tblCellSpacing w:w="0" w:type="dxa"/>
        <w:tblCellMar>
          <w:left w:w="0" w:type="dxa"/>
          <w:right w:w="0" w:type="dxa"/>
        </w:tblCellMar>
        <w:tblLook w:val="04A0" w:firstRow="1" w:lastRow="0" w:firstColumn="1" w:lastColumn="0" w:noHBand="0" w:noVBand="1"/>
      </w:tblPr>
      <w:tblGrid>
        <w:gridCol w:w="2905"/>
        <w:gridCol w:w="5675"/>
        <w:gridCol w:w="1044"/>
      </w:tblGrid>
      <w:tr w:rsidR="00221980" w:rsidTr="00221980">
        <w:trPr>
          <w:tblCellSpacing w:w="0" w:type="dxa"/>
        </w:trPr>
        <w:tc>
          <w:tcPr>
            <w:tcW w:w="2880" w:type="dxa"/>
            <w:vAlign w:val="center"/>
            <w:hideMark/>
          </w:tcPr>
          <w:p w:rsidR="00221980" w:rsidRDefault="00221980">
            <w:pPr>
              <w:pStyle w:val="3"/>
              <w:spacing w:line="312" w:lineRule="atLeast"/>
              <w:rPr>
                <w:b w:val="0"/>
                <w:bCs w:val="0"/>
                <w:sz w:val="21"/>
                <w:szCs w:val="21"/>
              </w:rPr>
            </w:pPr>
            <w:r>
              <w:rPr>
                <w:b w:val="0"/>
                <w:bCs w:val="0"/>
                <w:sz w:val="21"/>
                <w:szCs w:val="21"/>
              </w:rPr>
              <w:t> </w:t>
            </w:r>
          </w:p>
        </w:tc>
        <w:tc>
          <w:tcPr>
            <w:tcW w:w="5625"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Марія Пригара</w:t>
            </w:r>
          </w:p>
          <w:p w:rsidR="00221980" w:rsidRDefault="00221980">
            <w:pPr>
              <w:pStyle w:val="a3"/>
              <w:spacing w:before="75" w:beforeAutospacing="0" w:after="75" w:afterAutospacing="0" w:line="312" w:lineRule="atLeast"/>
              <w:ind w:left="75" w:right="75"/>
            </w:pPr>
            <w:r>
              <w:rPr>
                <w:rStyle w:val="a7"/>
                <w:color w:val="B22222"/>
                <w:sz w:val="21"/>
                <w:szCs w:val="21"/>
              </w:rPr>
              <w:t>ТАРАСОВЕ СЛОВО</w:t>
            </w:r>
          </w:p>
          <w:p w:rsidR="00221980" w:rsidRDefault="00221980">
            <w:pPr>
              <w:pStyle w:val="a3"/>
              <w:spacing w:before="75" w:beforeAutospacing="0" w:after="75" w:afterAutospacing="0" w:line="312" w:lineRule="atLeast"/>
              <w:ind w:left="75" w:right="75"/>
            </w:pPr>
            <w:r>
              <w:rPr>
                <w:sz w:val="21"/>
                <w:szCs w:val="21"/>
              </w:rPr>
              <w:t>Снились Тарасові в чорній неволі</w:t>
            </w:r>
            <w:r>
              <w:rPr>
                <w:sz w:val="21"/>
                <w:szCs w:val="21"/>
              </w:rPr>
              <w:br/>
              <w:t>Гори дніпрові високочолі,</w:t>
            </w:r>
            <w:r>
              <w:rPr>
                <w:sz w:val="21"/>
                <w:szCs w:val="21"/>
              </w:rPr>
              <w:br/>
              <w:t>Де сокорина, пухом припала,</w:t>
            </w:r>
            <w:r>
              <w:rPr>
                <w:sz w:val="21"/>
                <w:szCs w:val="21"/>
              </w:rPr>
              <w:br/>
              <w:t>Віти на воду порозпускала.</w:t>
            </w:r>
            <w:r>
              <w:rPr>
                <w:sz w:val="21"/>
                <w:szCs w:val="21"/>
              </w:rPr>
              <w:br/>
              <w:t>Снилась веселочка в тихі години,</w:t>
            </w:r>
            <w:r>
              <w:rPr>
                <w:sz w:val="21"/>
                <w:szCs w:val="21"/>
              </w:rPr>
              <w:br/>
              <w:t>Що позичає в плесі краплини.</w:t>
            </w:r>
            <w:r>
              <w:rPr>
                <w:sz w:val="21"/>
                <w:szCs w:val="21"/>
              </w:rPr>
              <w:br/>
              <w:t>Снився щоночі сивий Славута,</w:t>
            </w:r>
            <w:r>
              <w:rPr>
                <w:sz w:val="21"/>
                <w:szCs w:val="21"/>
              </w:rPr>
              <w:br/>
              <w:t>Вся Україна, горем закута.</w:t>
            </w:r>
            <w:r>
              <w:rPr>
                <w:sz w:val="21"/>
                <w:szCs w:val="21"/>
              </w:rPr>
              <w:br/>
              <w:t>Рідний народ його, битий і гнаний,</w:t>
            </w:r>
            <w:r>
              <w:rPr>
                <w:sz w:val="21"/>
                <w:szCs w:val="21"/>
              </w:rPr>
              <w:br/>
              <w:t>Як він устане, зірве кайдани,</w:t>
            </w:r>
            <w:r>
              <w:rPr>
                <w:sz w:val="21"/>
                <w:szCs w:val="21"/>
              </w:rPr>
              <w:br/>
              <w:t>І розкувавши руки могучі,</w:t>
            </w:r>
            <w:r>
              <w:rPr>
                <w:sz w:val="21"/>
                <w:szCs w:val="21"/>
              </w:rPr>
              <w:br/>
              <w:t>Панство несите скине із кручі.</w:t>
            </w:r>
            <w:r>
              <w:rPr>
                <w:sz w:val="21"/>
                <w:szCs w:val="21"/>
              </w:rPr>
              <w:br/>
              <w:t>Все, що наснилось,— пісня сказала.</w:t>
            </w:r>
            <w:r>
              <w:rPr>
                <w:sz w:val="21"/>
                <w:szCs w:val="21"/>
              </w:rPr>
              <w:br/>
              <w:t>Пісня пророча — правдою стала!</w:t>
            </w:r>
            <w:r>
              <w:rPr>
                <w:sz w:val="21"/>
                <w:szCs w:val="21"/>
              </w:rPr>
              <w:br/>
              <w:t>Цвітом повиті Тарасові гори.</w:t>
            </w:r>
            <w:r>
              <w:rPr>
                <w:sz w:val="21"/>
                <w:szCs w:val="21"/>
              </w:rPr>
              <w:br/>
              <w:t>Поле безмежне з вітром говорить.</w:t>
            </w:r>
            <w:r>
              <w:rPr>
                <w:sz w:val="21"/>
                <w:szCs w:val="21"/>
              </w:rPr>
              <w:br/>
              <w:t>Слово Тарасове струнами б'ється.</w:t>
            </w:r>
            <w:r>
              <w:rPr>
                <w:sz w:val="21"/>
                <w:szCs w:val="21"/>
              </w:rPr>
              <w:br/>
              <w:t>Ходить між люди — з серця до серця.</w:t>
            </w:r>
            <w:r>
              <w:rPr>
                <w:sz w:val="21"/>
                <w:szCs w:val="21"/>
              </w:rPr>
              <w:br/>
              <w:t>Ходить між люди, лине світами —</w:t>
            </w:r>
            <w:r>
              <w:rPr>
                <w:sz w:val="21"/>
                <w:szCs w:val="21"/>
              </w:rPr>
              <w:br/>
              <w:t>Так йому жити й жити віками,</w:t>
            </w:r>
            <w:r>
              <w:rPr>
                <w:sz w:val="21"/>
                <w:szCs w:val="21"/>
              </w:rPr>
              <w:br/>
              <w:t>Поки, як море, в срібній обнові</w:t>
            </w:r>
            <w:r>
              <w:rPr>
                <w:sz w:val="21"/>
                <w:szCs w:val="21"/>
              </w:rPr>
              <w:br/>
              <w:t>Б'ються об берег хвилі дніпрові!</w:t>
            </w:r>
          </w:p>
          <w:p w:rsidR="00221980" w:rsidRDefault="00221980">
            <w:pPr>
              <w:pStyle w:val="a3"/>
              <w:spacing w:before="75" w:beforeAutospacing="0" w:after="75" w:afterAutospacing="0" w:line="312" w:lineRule="atLeast"/>
              <w:ind w:left="75" w:right="75"/>
            </w:pPr>
            <w:r>
              <w:t> </w:t>
            </w:r>
          </w:p>
          <w:p w:rsidR="00221980" w:rsidRDefault="00221980">
            <w:pPr>
              <w:pStyle w:val="a3"/>
              <w:spacing w:before="75" w:beforeAutospacing="0" w:after="75" w:afterAutospacing="0" w:line="312" w:lineRule="atLeast"/>
              <w:ind w:left="75" w:right="75"/>
            </w:pPr>
            <w:r>
              <w:rPr>
                <w:rStyle w:val="a8"/>
                <w:b/>
                <w:bCs/>
                <w:color w:val="B22222"/>
                <w:sz w:val="21"/>
                <w:szCs w:val="21"/>
              </w:rPr>
              <w:t>* * *</w:t>
            </w:r>
          </w:p>
          <w:p w:rsidR="00221980" w:rsidRDefault="00221980">
            <w:pPr>
              <w:pStyle w:val="a3"/>
              <w:spacing w:before="75" w:beforeAutospacing="0" w:after="75" w:afterAutospacing="0" w:line="312" w:lineRule="atLeast"/>
              <w:ind w:left="75" w:right="75"/>
            </w:pPr>
            <w:r>
              <w:t> </w:t>
            </w:r>
          </w:p>
          <w:p w:rsidR="00221980" w:rsidRDefault="00221980">
            <w:pPr>
              <w:pStyle w:val="a3"/>
              <w:spacing w:before="75" w:beforeAutospacing="0" w:after="75" w:afterAutospacing="0" w:line="312" w:lineRule="atLeast"/>
              <w:ind w:left="75" w:right="75"/>
            </w:pPr>
            <w:r>
              <w:rPr>
                <w:rStyle w:val="a7"/>
                <w:color w:val="B22222"/>
                <w:sz w:val="21"/>
                <w:szCs w:val="21"/>
              </w:rPr>
              <w:t xml:space="preserve">Володимир </w:t>
            </w:r>
            <w:proofErr w:type="spellStart"/>
            <w:r>
              <w:rPr>
                <w:rStyle w:val="a7"/>
                <w:color w:val="B22222"/>
                <w:sz w:val="21"/>
                <w:szCs w:val="21"/>
              </w:rPr>
              <w:t>Підпалий</w:t>
            </w:r>
            <w:proofErr w:type="spellEnd"/>
          </w:p>
          <w:p w:rsidR="00221980" w:rsidRDefault="00221980">
            <w:pPr>
              <w:pStyle w:val="a3"/>
              <w:spacing w:before="75" w:beforeAutospacing="0" w:after="75" w:afterAutospacing="0" w:line="312" w:lineRule="atLeast"/>
              <w:ind w:left="75" w:right="75"/>
            </w:pPr>
            <w:r>
              <w:rPr>
                <w:rStyle w:val="a7"/>
                <w:color w:val="B22222"/>
                <w:sz w:val="21"/>
                <w:szCs w:val="21"/>
              </w:rPr>
              <w:t>КОБЗАР</w:t>
            </w:r>
          </w:p>
          <w:p w:rsidR="00221980" w:rsidRDefault="00221980">
            <w:pPr>
              <w:pStyle w:val="a3"/>
              <w:spacing w:before="75" w:beforeAutospacing="0" w:after="75" w:afterAutospacing="0" w:line="312" w:lineRule="atLeast"/>
              <w:ind w:left="75" w:right="75"/>
            </w:pPr>
            <w:r>
              <w:rPr>
                <w:sz w:val="21"/>
                <w:szCs w:val="21"/>
              </w:rPr>
              <w:t>Струни  зрячі,  вічні  струни</w:t>
            </w:r>
            <w:r>
              <w:rPr>
                <w:sz w:val="21"/>
                <w:szCs w:val="21"/>
              </w:rPr>
              <w:br/>
            </w:r>
            <w:r>
              <w:rPr>
                <w:sz w:val="21"/>
                <w:szCs w:val="21"/>
              </w:rPr>
              <w:lastRenderedPageBreak/>
              <w:t>Ти  торкнеш  рукою  -</w:t>
            </w:r>
            <w:r>
              <w:rPr>
                <w:sz w:val="21"/>
                <w:szCs w:val="21"/>
              </w:rPr>
              <w:br/>
              <w:t>Попливе  вкраїнська  пісня</w:t>
            </w:r>
            <w:r>
              <w:rPr>
                <w:sz w:val="21"/>
                <w:szCs w:val="21"/>
              </w:rPr>
              <w:br/>
              <w:t xml:space="preserve">Та  й  </w:t>
            </w:r>
            <w:proofErr w:type="spellStart"/>
            <w:r>
              <w:rPr>
                <w:sz w:val="21"/>
                <w:szCs w:val="21"/>
              </w:rPr>
              <w:t>Дніпром-рікою</w:t>
            </w:r>
            <w:proofErr w:type="spellEnd"/>
            <w:r>
              <w:rPr>
                <w:sz w:val="21"/>
                <w:szCs w:val="21"/>
              </w:rPr>
              <w:t>.</w:t>
            </w:r>
          </w:p>
          <w:p w:rsidR="00221980" w:rsidRDefault="00221980">
            <w:pPr>
              <w:pStyle w:val="a3"/>
              <w:spacing w:before="75" w:beforeAutospacing="0" w:after="75" w:afterAutospacing="0" w:line="312" w:lineRule="atLeast"/>
              <w:ind w:left="75" w:right="75"/>
            </w:pPr>
            <w:r>
              <w:rPr>
                <w:sz w:val="21"/>
                <w:szCs w:val="21"/>
              </w:rPr>
              <w:t>Хвиля  пісні  -  вища  й  краща,</w:t>
            </w:r>
            <w:r>
              <w:rPr>
                <w:sz w:val="21"/>
                <w:szCs w:val="21"/>
              </w:rPr>
              <w:br/>
              <w:t>То  лагідна  знову...</w:t>
            </w:r>
            <w:r>
              <w:rPr>
                <w:sz w:val="21"/>
                <w:szCs w:val="21"/>
              </w:rPr>
              <w:br/>
              <w:t>Ой  Тараса  думи  віщі  -</w:t>
            </w:r>
            <w:r>
              <w:rPr>
                <w:sz w:val="21"/>
                <w:szCs w:val="21"/>
              </w:rPr>
              <w:br/>
              <w:t>Для  душі  розмова!</w:t>
            </w:r>
          </w:p>
          <w:p w:rsidR="00221980" w:rsidRDefault="00221980">
            <w:pPr>
              <w:pStyle w:val="a3"/>
              <w:spacing w:before="75" w:beforeAutospacing="0" w:after="75" w:afterAutospacing="0" w:line="312" w:lineRule="atLeast"/>
              <w:ind w:left="75" w:right="75"/>
            </w:pPr>
            <w:r>
              <w:rPr>
                <w:sz w:val="21"/>
                <w:szCs w:val="21"/>
              </w:rPr>
              <w:t>Шляхом  ішла  Катерина,</w:t>
            </w:r>
            <w:r>
              <w:rPr>
                <w:sz w:val="21"/>
                <w:szCs w:val="21"/>
              </w:rPr>
              <w:br/>
              <w:t>Узяла  на  руки,</w:t>
            </w:r>
            <w:r>
              <w:rPr>
                <w:sz w:val="21"/>
                <w:szCs w:val="21"/>
              </w:rPr>
              <w:br/>
              <w:t xml:space="preserve">Понесла  </w:t>
            </w:r>
            <w:proofErr w:type="spellStart"/>
            <w:r>
              <w:rPr>
                <w:sz w:val="21"/>
                <w:szCs w:val="21"/>
              </w:rPr>
              <w:t>свойого</w:t>
            </w:r>
            <w:proofErr w:type="spellEnd"/>
            <w:r>
              <w:rPr>
                <w:sz w:val="21"/>
                <w:szCs w:val="21"/>
              </w:rPr>
              <w:t>  сина  -</w:t>
            </w:r>
            <w:r>
              <w:rPr>
                <w:sz w:val="21"/>
                <w:szCs w:val="21"/>
              </w:rPr>
              <w:br/>
              <w:t>Серця  свого  муку.</w:t>
            </w:r>
          </w:p>
          <w:p w:rsidR="00221980" w:rsidRDefault="00221980">
            <w:pPr>
              <w:pStyle w:val="a3"/>
              <w:spacing w:before="75" w:beforeAutospacing="0" w:after="75" w:afterAutospacing="0" w:line="312" w:lineRule="atLeast"/>
              <w:ind w:left="75" w:right="75"/>
            </w:pPr>
            <w:r>
              <w:rPr>
                <w:sz w:val="21"/>
                <w:szCs w:val="21"/>
              </w:rPr>
              <w:t>Бо  у  неї  така  правда,</w:t>
            </w:r>
            <w:r>
              <w:rPr>
                <w:sz w:val="21"/>
                <w:szCs w:val="21"/>
              </w:rPr>
              <w:br/>
              <w:t>Щоб  не  спали  люди,</w:t>
            </w:r>
            <w:r>
              <w:rPr>
                <w:sz w:val="21"/>
                <w:szCs w:val="21"/>
              </w:rPr>
              <w:br/>
              <w:t>Бо  у  неї  вічне  право  -</w:t>
            </w:r>
            <w:r>
              <w:rPr>
                <w:sz w:val="21"/>
                <w:szCs w:val="21"/>
              </w:rPr>
              <w:br/>
              <w:t>На  землі  цій  бути...</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r>
    </w:tbl>
    <w:p w:rsidR="00221980" w:rsidRDefault="00221980" w:rsidP="00221980">
      <w:pPr>
        <w:pStyle w:val="a3"/>
        <w:spacing w:before="75" w:beforeAutospacing="0" w:after="75" w:afterAutospacing="0" w:line="312" w:lineRule="atLeast"/>
        <w:ind w:left="75" w:right="75"/>
        <w:rPr>
          <w:rFonts w:ascii="Arial" w:hAnsi="Arial" w:cs="Arial"/>
          <w:color w:val="1F1F1F"/>
          <w:sz w:val="21"/>
          <w:szCs w:val="21"/>
        </w:rPr>
      </w:pPr>
      <w:r>
        <w:rPr>
          <w:rFonts w:ascii="Arial" w:hAnsi="Arial" w:cs="Arial"/>
          <w:color w:val="1F1F1F"/>
          <w:sz w:val="21"/>
          <w:szCs w:val="21"/>
        </w:rPr>
        <w:lastRenderedPageBreak/>
        <w:t>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Fonts w:ascii="Arial" w:hAnsi="Arial" w:cs="Arial"/>
          <w:noProof/>
          <w:color w:val="1F1F1F"/>
          <w:sz w:val="21"/>
          <w:szCs w:val="21"/>
        </w:rPr>
        <w:drawing>
          <wp:inline distT="0" distB="0" distL="0" distR="0">
            <wp:extent cx="2914650" cy="3752850"/>
            <wp:effectExtent l="0" t="0" r="0" b="0"/>
            <wp:docPr id="9" name="Рисунок 9" descr="Вірші про Тараса Шевченка, вірш Уляни Кравченко Хто  то,  хлопче,  був  Тарас. Портрет Шевченка, автор не вказа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ірші про Тараса Шевченка, вірш Уляни Кравченко Хто  то,  хлопче,  був  Тарас. Портрет Шевченка, автор не вказани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3752850"/>
                    </a:xfrm>
                    <a:prstGeom prst="rect">
                      <a:avLst/>
                    </a:prstGeom>
                    <a:noFill/>
                    <a:ln>
                      <a:noFill/>
                    </a:ln>
                  </pic:spPr>
                </pic:pic>
              </a:graphicData>
            </a:graphic>
          </wp:inline>
        </w:drawing>
      </w:r>
    </w:p>
    <w:p w:rsidR="00221980" w:rsidRDefault="00221980" w:rsidP="00221980">
      <w:pPr>
        <w:jc w:val="center"/>
        <w:rPr>
          <w:rFonts w:ascii="Arial" w:hAnsi="Arial" w:cs="Arial"/>
          <w:color w:val="1F1F1F"/>
          <w:sz w:val="21"/>
          <w:szCs w:val="21"/>
        </w:rPr>
      </w:pPr>
      <w:r>
        <w:rPr>
          <w:rStyle w:val="a8"/>
          <w:rFonts w:ascii="Arial" w:hAnsi="Arial" w:cs="Arial"/>
          <w:color w:val="A52A2A"/>
          <w:sz w:val="18"/>
          <w:szCs w:val="18"/>
        </w:rPr>
        <w:t>Портрет Шевченка з колекції</w:t>
      </w:r>
      <w:r>
        <w:rPr>
          <w:rFonts w:ascii="Arial" w:hAnsi="Arial" w:cs="Arial"/>
          <w:i/>
          <w:iCs/>
          <w:color w:val="A52A2A"/>
          <w:sz w:val="18"/>
          <w:szCs w:val="18"/>
        </w:rPr>
        <w:br/>
      </w:r>
      <w:r>
        <w:rPr>
          <w:rStyle w:val="a8"/>
          <w:rFonts w:ascii="Arial" w:hAnsi="Arial" w:cs="Arial"/>
          <w:color w:val="A52A2A"/>
          <w:sz w:val="18"/>
          <w:szCs w:val="18"/>
        </w:rPr>
        <w:t>Обласного художнього музею м. Кропивницький</w:t>
      </w:r>
      <w:r>
        <w:rPr>
          <w:rFonts w:ascii="Arial" w:hAnsi="Arial" w:cs="Arial"/>
          <w:i/>
          <w:iCs/>
          <w:color w:val="A52A2A"/>
          <w:sz w:val="18"/>
          <w:szCs w:val="18"/>
        </w:rPr>
        <w:br/>
      </w:r>
      <w:r>
        <w:rPr>
          <w:rStyle w:val="a8"/>
          <w:rFonts w:ascii="Arial" w:hAnsi="Arial" w:cs="Arial"/>
          <w:color w:val="A52A2A"/>
          <w:sz w:val="18"/>
          <w:szCs w:val="18"/>
        </w:rPr>
        <w:t>(автор не вказаний)</w:t>
      </w:r>
    </w:p>
    <w:p w:rsidR="00221980" w:rsidRDefault="00221980" w:rsidP="00221980">
      <w:pPr>
        <w:jc w:val="center"/>
        <w:rPr>
          <w:rFonts w:ascii="Arial" w:hAnsi="Arial" w:cs="Arial"/>
          <w:color w:val="1F1F1F"/>
          <w:sz w:val="21"/>
          <w:szCs w:val="21"/>
        </w:rPr>
      </w:pPr>
      <w:r>
        <w:rPr>
          <w:rFonts w:ascii="Arial" w:hAnsi="Arial" w:cs="Arial"/>
          <w:color w:val="1F1F1F"/>
          <w:sz w:val="21"/>
          <w:szCs w:val="21"/>
        </w:rPr>
        <w:t> </w:t>
      </w:r>
    </w:p>
    <w:p w:rsidR="00221980" w:rsidRDefault="00221980" w:rsidP="00221980">
      <w:pPr>
        <w:jc w:val="center"/>
        <w:rPr>
          <w:rFonts w:ascii="Arial" w:hAnsi="Arial" w:cs="Arial"/>
          <w:color w:val="1F1F1F"/>
          <w:sz w:val="21"/>
          <w:szCs w:val="21"/>
        </w:rPr>
      </w:pPr>
      <w:r>
        <w:rPr>
          <w:rFonts w:ascii="Arial" w:hAnsi="Arial" w:cs="Arial"/>
          <w:color w:val="1F1F1F"/>
          <w:sz w:val="21"/>
          <w:szCs w:val="21"/>
        </w:rPr>
        <w:t> </w:t>
      </w:r>
    </w:p>
    <w:p w:rsidR="00221980" w:rsidRDefault="00221980" w:rsidP="00221980">
      <w:pPr>
        <w:jc w:val="center"/>
        <w:rPr>
          <w:rFonts w:ascii="Arial" w:hAnsi="Arial" w:cs="Arial"/>
          <w:color w:val="1F1F1F"/>
          <w:sz w:val="21"/>
          <w:szCs w:val="21"/>
        </w:rPr>
      </w:pPr>
      <w:r>
        <w:rPr>
          <w:rStyle w:val="a7"/>
          <w:rFonts w:ascii="Arial" w:hAnsi="Arial" w:cs="Arial"/>
          <w:color w:val="B22222"/>
          <w:sz w:val="21"/>
          <w:szCs w:val="21"/>
        </w:rPr>
        <w:t>* * *</w:t>
      </w:r>
    </w:p>
    <w:p w:rsidR="00221980" w:rsidRDefault="00221980" w:rsidP="00221980">
      <w:pPr>
        <w:jc w:val="center"/>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color w:val="1F1F1F"/>
          <w:sz w:val="21"/>
          <w:szCs w:val="21"/>
        </w:rPr>
        <w:t> </w:t>
      </w:r>
    </w:p>
    <w:tbl>
      <w:tblPr>
        <w:tblW w:w="9624" w:type="dxa"/>
        <w:tblCellSpacing w:w="0" w:type="dxa"/>
        <w:tblCellMar>
          <w:left w:w="0" w:type="dxa"/>
          <w:right w:w="0" w:type="dxa"/>
        </w:tblCellMar>
        <w:tblLook w:val="04A0" w:firstRow="1" w:lastRow="0" w:firstColumn="1" w:lastColumn="0" w:noHBand="0" w:noVBand="1"/>
      </w:tblPr>
      <w:tblGrid>
        <w:gridCol w:w="2905"/>
        <w:gridCol w:w="5675"/>
        <w:gridCol w:w="1044"/>
      </w:tblGrid>
      <w:tr w:rsidR="00221980" w:rsidTr="00221980">
        <w:trPr>
          <w:tblCellSpacing w:w="0" w:type="dxa"/>
        </w:trPr>
        <w:tc>
          <w:tcPr>
            <w:tcW w:w="2880"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c>
          <w:tcPr>
            <w:tcW w:w="5625"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Максим Рильський</w:t>
            </w:r>
          </w:p>
          <w:p w:rsidR="00221980" w:rsidRDefault="00221980">
            <w:pPr>
              <w:pStyle w:val="a3"/>
              <w:spacing w:before="75" w:beforeAutospacing="0" w:after="75" w:afterAutospacing="0" w:line="312" w:lineRule="atLeast"/>
              <w:ind w:left="75" w:right="75"/>
            </w:pPr>
            <w:r>
              <w:rPr>
                <w:rStyle w:val="a7"/>
                <w:color w:val="B22222"/>
                <w:sz w:val="21"/>
                <w:szCs w:val="21"/>
              </w:rPr>
              <w:t>ШЕВЧЕНКО</w:t>
            </w:r>
          </w:p>
          <w:p w:rsidR="00221980" w:rsidRDefault="00221980">
            <w:pPr>
              <w:pStyle w:val="a3"/>
              <w:spacing w:before="75" w:beforeAutospacing="0" w:after="75" w:afterAutospacing="0" w:line="312" w:lineRule="atLeast"/>
              <w:ind w:left="75" w:right="75"/>
            </w:pPr>
            <w:r>
              <w:rPr>
                <w:sz w:val="21"/>
                <w:szCs w:val="21"/>
              </w:rPr>
              <w:t>Кобзарем його ми звемо,</w:t>
            </w:r>
            <w:r>
              <w:rPr>
                <w:sz w:val="21"/>
                <w:szCs w:val="21"/>
              </w:rPr>
              <w:br/>
              <w:t>Так від роду і до роду: </w:t>
            </w:r>
            <w:r>
              <w:rPr>
                <w:sz w:val="21"/>
                <w:szCs w:val="21"/>
              </w:rPr>
              <w:br/>
              <w:t>Кожний вірш свій і поему </w:t>
            </w:r>
            <w:r>
              <w:rPr>
                <w:sz w:val="21"/>
                <w:szCs w:val="21"/>
              </w:rPr>
              <w:br/>
              <w:t>Він присвячував народу.</w:t>
            </w:r>
          </w:p>
          <w:p w:rsidR="00221980" w:rsidRDefault="00221980">
            <w:pPr>
              <w:pStyle w:val="a3"/>
              <w:spacing w:before="75" w:beforeAutospacing="0" w:after="75" w:afterAutospacing="0" w:line="312" w:lineRule="atLeast"/>
              <w:ind w:left="75" w:right="75"/>
            </w:pPr>
            <w:r>
              <w:rPr>
                <w:sz w:val="21"/>
                <w:szCs w:val="21"/>
              </w:rPr>
              <w:t>Він любив усе прекрасне </w:t>
            </w:r>
            <w:r>
              <w:rPr>
                <w:sz w:val="21"/>
                <w:szCs w:val="21"/>
              </w:rPr>
              <w:br/>
              <w:t>Все ненавидів потворне, —</w:t>
            </w:r>
            <w:r>
              <w:rPr>
                <w:sz w:val="21"/>
                <w:szCs w:val="21"/>
              </w:rPr>
              <w:br/>
              <w:t>І його ім’я — незгасне, </w:t>
            </w:r>
            <w:r>
              <w:rPr>
                <w:sz w:val="21"/>
                <w:szCs w:val="21"/>
              </w:rPr>
              <w:br/>
              <w:t>Світлий образ — неповторний.</w:t>
            </w:r>
          </w:p>
          <w:p w:rsidR="00221980" w:rsidRDefault="00221980">
            <w:pPr>
              <w:pStyle w:val="a3"/>
              <w:spacing w:before="75" w:beforeAutospacing="0" w:after="75" w:afterAutospacing="0" w:line="312" w:lineRule="atLeast"/>
              <w:ind w:left="75" w:right="75"/>
            </w:pPr>
            <w:r>
              <w:rPr>
                <w:sz w:val="21"/>
                <w:szCs w:val="21"/>
              </w:rPr>
              <w:t>Чисту матір і дитину </w:t>
            </w:r>
            <w:r>
              <w:rPr>
                <w:sz w:val="21"/>
                <w:szCs w:val="21"/>
              </w:rPr>
              <w:br/>
              <w:t>Він прославив серцем чистим, </w:t>
            </w:r>
            <w:r>
              <w:rPr>
                <w:sz w:val="21"/>
                <w:szCs w:val="21"/>
              </w:rPr>
              <w:br/>
              <w:t>Всю осяяв Україну </w:t>
            </w:r>
            <w:r>
              <w:rPr>
                <w:sz w:val="21"/>
                <w:szCs w:val="21"/>
              </w:rPr>
              <w:br/>
              <w:t>Поглядом він променистим.</w:t>
            </w:r>
          </w:p>
          <w:p w:rsidR="00221980" w:rsidRDefault="00221980">
            <w:pPr>
              <w:pStyle w:val="a3"/>
              <w:spacing w:before="75" w:beforeAutospacing="0" w:after="75" w:afterAutospacing="0" w:line="312" w:lineRule="atLeast"/>
              <w:ind w:left="75" w:right="75"/>
            </w:pPr>
            <w:r>
              <w:rPr>
                <w:sz w:val="21"/>
                <w:szCs w:val="21"/>
              </w:rPr>
              <w:t>Ось чому в сім’ї великій,</w:t>
            </w:r>
            <w:r>
              <w:rPr>
                <w:sz w:val="21"/>
                <w:szCs w:val="21"/>
              </w:rPr>
              <w:br/>
              <w:t>У цвіту садів прекрасних </w:t>
            </w:r>
            <w:r>
              <w:rPr>
                <w:sz w:val="21"/>
                <w:szCs w:val="21"/>
              </w:rPr>
              <w:br/>
              <w:t>Буде жити він вовіки,</w:t>
            </w:r>
            <w:r>
              <w:rPr>
                <w:sz w:val="21"/>
                <w:szCs w:val="21"/>
              </w:rPr>
              <w:br/>
              <w:t>Як безсмертний наш сучасник.</w:t>
            </w:r>
          </w:p>
          <w:p w:rsidR="00221980" w:rsidRDefault="00221980">
            <w:pPr>
              <w:pStyle w:val="a3"/>
              <w:spacing w:before="75" w:beforeAutospacing="0" w:after="75" w:afterAutospacing="0" w:line="312" w:lineRule="atLeast"/>
              <w:ind w:left="75" w:right="75"/>
            </w:pPr>
            <w:r>
              <w:br/>
              <w:t> </w:t>
            </w:r>
          </w:p>
          <w:p w:rsidR="00221980" w:rsidRDefault="00221980">
            <w:pPr>
              <w:pStyle w:val="a3"/>
              <w:spacing w:before="75" w:beforeAutospacing="0" w:after="75" w:afterAutospacing="0" w:line="312" w:lineRule="atLeast"/>
              <w:ind w:left="75" w:right="75"/>
            </w:pPr>
            <w:r>
              <w:rPr>
                <w:rStyle w:val="a7"/>
                <w:color w:val="B22222"/>
                <w:sz w:val="21"/>
                <w:szCs w:val="21"/>
              </w:rPr>
              <w:t>* * *</w:t>
            </w:r>
          </w:p>
          <w:p w:rsidR="00221980" w:rsidRDefault="00221980">
            <w:pPr>
              <w:pStyle w:val="a3"/>
              <w:spacing w:before="75" w:beforeAutospacing="0" w:after="75" w:afterAutospacing="0" w:line="312" w:lineRule="atLeast"/>
              <w:ind w:left="75" w:right="75"/>
            </w:pPr>
            <w:r>
              <w:t> </w:t>
            </w:r>
          </w:p>
          <w:p w:rsidR="00221980" w:rsidRDefault="00221980">
            <w:pPr>
              <w:pStyle w:val="a3"/>
              <w:spacing w:before="75" w:beforeAutospacing="0" w:after="75" w:afterAutospacing="0" w:line="312" w:lineRule="atLeast"/>
              <w:ind w:left="75" w:right="75"/>
            </w:pPr>
            <w:r>
              <w:br/>
            </w:r>
            <w:r>
              <w:rPr>
                <w:rStyle w:val="a7"/>
                <w:color w:val="B22222"/>
                <w:sz w:val="21"/>
                <w:szCs w:val="21"/>
              </w:rPr>
              <w:t>Олександр Олесь</w:t>
            </w:r>
          </w:p>
          <w:p w:rsidR="00221980" w:rsidRDefault="00221980">
            <w:pPr>
              <w:pStyle w:val="a3"/>
              <w:spacing w:before="75" w:beforeAutospacing="0" w:after="75" w:afterAutospacing="0" w:line="312" w:lineRule="atLeast"/>
              <w:ind w:left="75" w:right="75"/>
            </w:pPr>
            <w:r>
              <w:rPr>
                <w:rStyle w:val="a7"/>
                <w:color w:val="B22222"/>
                <w:sz w:val="21"/>
                <w:szCs w:val="21"/>
              </w:rPr>
              <w:t>В РОКОВИНИ ШЕВЧЕНКА</w:t>
            </w:r>
          </w:p>
          <w:p w:rsidR="00221980" w:rsidRDefault="00221980">
            <w:pPr>
              <w:pStyle w:val="a3"/>
              <w:spacing w:before="75" w:beforeAutospacing="0" w:after="75" w:afterAutospacing="0" w:line="312" w:lineRule="atLeast"/>
              <w:ind w:left="75" w:right="75"/>
            </w:pPr>
            <w:r>
              <w:rPr>
                <w:sz w:val="21"/>
                <w:szCs w:val="21"/>
              </w:rPr>
              <w:t>Одно питання мимоволі </w:t>
            </w:r>
            <w:r>
              <w:rPr>
                <w:sz w:val="21"/>
                <w:szCs w:val="21"/>
              </w:rPr>
              <w:br/>
              <w:t>Ввесь час в думках моїх встає: </w:t>
            </w:r>
            <w:r>
              <w:rPr>
                <w:sz w:val="21"/>
                <w:szCs w:val="21"/>
              </w:rPr>
              <w:br/>
              <w:t>Чом не вгледів він сонця волі, </w:t>
            </w:r>
            <w:r>
              <w:rPr>
                <w:sz w:val="21"/>
                <w:szCs w:val="21"/>
              </w:rPr>
              <w:br/>
              <w:t xml:space="preserve">Чому тепер він не </w:t>
            </w:r>
            <w:proofErr w:type="spellStart"/>
            <w:r>
              <w:rPr>
                <w:sz w:val="21"/>
                <w:szCs w:val="21"/>
              </w:rPr>
              <w:t>жиє</w:t>
            </w:r>
            <w:proofErr w:type="spellEnd"/>
            <w:r>
              <w:rPr>
                <w:sz w:val="21"/>
                <w:szCs w:val="21"/>
              </w:rPr>
              <w:t>?</w:t>
            </w:r>
          </w:p>
          <w:p w:rsidR="00221980" w:rsidRDefault="00221980">
            <w:pPr>
              <w:pStyle w:val="a3"/>
              <w:spacing w:before="75" w:beforeAutospacing="0" w:after="75" w:afterAutospacing="0" w:line="312" w:lineRule="atLeast"/>
              <w:ind w:left="75" w:right="75"/>
            </w:pPr>
            <w:r>
              <w:rPr>
                <w:sz w:val="21"/>
                <w:szCs w:val="21"/>
              </w:rPr>
              <w:t>Якими дужими громами </w:t>
            </w:r>
            <w:r>
              <w:rPr>
                <w:sz w:val="21"/>
                <w:szCs w:val="21"/>
              </w:rPr>
              <w:br/>
              <w:t>Пророчий голос би гримів,</w:t>
            </w:r>
            <w:r>
              <w:rPr>
                <w:sz w:val="21"/>
                <w:szCs w:val="21"/>
              </w:rPr>
              <w:br/>
              <w:t>Якими буйними річками </w:t>
            </w:r>
            <w:r>
              <w:rPr>
                <w:sz w:val="21"/>
                <w:szCs w:val="21"/>
              </w:rPr>
              <w:br/>
              <w:t>Котивсь, шумів би його спів!?</w:t>
            </w:r>
          </w:p>
          <w:p w:rsidR="00221980" w:rsidRDefault="00221980">
            <w:pPr>
              <w:pStyle w:val="a3"/>
              <w:spacing w:before="75" w:beforeAutospacing="0" w:after="75" w:afterAutospacing="0" w:line="312" w:lineRule="atLeast"/>
              <w:ind w:left="75" w:right="75"/>
            </w:pPr>
            <w:r>
              <w:rPr>
                <w:sz w:val="21"/>
                <w:szCs w:val="21"/>
              </w:rPr>
              <w:t>Які б вінки він сплів героям,</w:t>
            </w:r>
            <w:r>
              <w:rPr>
                <w:sz w:val="21"/>
                <w:szCs w:val="21"/>
              </w:rPr>
              <w:br/>
              <w:t>І як уславив би їх чин?</w:t>
            </w:r>
            <w:r>
              <w:rPr>
                <w:sz w:val="21"/>
                <w:szCs w:val="21"/>
              </w:rPr>
              <w:br/>
              <w:t>Він грав би в сурму перед боєм.</w:t>
            </w:r>
            <w:r>
              <w:rPr>
                <w:sz w:val="21"/>
                <w:szCs w:val="21"/>
              </w:rPr>
              <w:br/>
              <w:t>Боровся б сам серед руїн.</w:t>
            </w:r>
          </w:p>
          <w:p w:rsidR="00221980" w:rsidRDefault="00221980">
            <w:pPr>
              <w:pStyle w:val="a3"/>
              <w:spacing w:before="75" w:beforeAutospacing="0" w:after="75" w:afterAutospacing="0" w:line="312" w:lineRule="atLeast"/>
              <w:ind w:left="75" w:right="75"/>
            </w:pPr>
            <w:r>
              <w:rPr>
                <w:sz w:val="21"/>
                <w:szCs w:val="21"/>
              </w:rPr>
              <w:t>А як оплакав би могили,</w:t>
            </w:r>
            <w:r>
              <w:rPr>
                <w:sz w:val="21"/>
                <w:szCs w:val="21"/>
              </w:rPr>
              <w:br/>
              <w:t>Яких би квітів насадив!</w:t>
            </w:r>
            <w:r>
              <w:rPr>
                <w:sz w:val="21"/>
                <w:szCs w:val="21"/>
              </w:rPr>
              <w:br/>
              <w:t>Калина б віти похилила </w:t>
            </w:r>
            <w:r>
              <w:rPr>
                <w:sz w:val="21"/>
                <w:szCs w:val="21"/>
              </w:rPr>
              <w:br/>
              <w:t>І в вітах вітер б гомонів.</w:t>
            </w:r>
          </w:p>
          <w:p w:rsidR="00221980" w:rsidRDefault="00221980">
            <w:pPr>
              <w:pStyle w:val="a3"/>
              <w:spacing w:before="75" w:beforeAutospacing="0" w:after="75" w:afterAutospacing="0" w:line="312" w:lineRule="atLeast"/>
              <w:ind w:left="75" w:right="75"/>
            </w:pPr>
            <w:r>
              <w:rPr>
                <w:sz w:val="21"/>
                <w:szCs w:val="21"/>
              </w:rPr>
              <w:t>Якими лютими бичами </w:t>
            </w:r>
            <w:r>
              <w:rPr>
                <w:sz w:val="21"/>
                <w:szCs w:val="21"/>
              </w:rPr>
              <w:br/>
            </w:r>
            <w:r>
              <w:rPr>
                <w:sz w:val="21"/>
                <w:szCs w:val="21"/>
              </w:rPr>
              <w:lastRenderedPageBreak/>
              <w:t>Карав би нас, що кволі ми,</w:t>
            </w:r>
            <w:r>
              <w:rPr>
                <w:sz w:val="21"/>
                <w:szCs w:val="21"/>
              </w:rPr>
              <w:br/>
              <w:t>Що розійшлись ми манівцями </w:t>
            </w:r>
            <w:r>
              <w:rPr>
                <w:sz w:val="21"/>
                <w:szCs w:val="21"/>
              </w:rPr>
              <w:br/>
              <w:t>На крок єдиний до мети.</w:t>
            </w:r>
          </w:p>
          <w:p w:rsidR="00221980" w:rsidRDefault="00221980">
            <w:pPr>
              <w:pStyle w:val="a3"/>
              <w:spacing w:before="75" w:beforeAutospacing="0" w:after="75" w:afterAutospacing="0" w:line="312" w:lineRule="atLeast"/>
              <w:ind w:left="75" w:right="75"/>
            </w:pPr>
            <w:r>
              <w:rPr>
                <w:sz w:val="21"/>
                <w:szCs w:val="21"/>
              </w:rPr>
              <w:t>Як в душу б він заглянув кожну, </w:t>
            </w:r>
            <w:r>
              <w:rPr>
                <w:sz w:val="21"/>
                <w:szCs w:val="21"/>
              </w:rPr>
              <w:br/>
              <w:t>Як кожний біль би наш відчув. </w:t>
            </w:r>
            <w:r>
              <w:rPr>
                <w:sz w:val="21"/>
                <w:szCs w:val="21"/>
              </w:rPr>
              <w:br/>
              <w:t>Він влив би міць непереможну, </w:t>
            </w:r>
            <w:r>
              <w:rPr>
                <w:sz w:val="21"/>
                <w:szCs w:val="21"/>
              </w:rPr>
              <w:br/>
              <w:t xml:space="preserve">Серця б він вірою </w:t>
            </w:r>
            <w:proofErr w:type="spellStart"/>
            <w:r>
              <w:rPr>
                <w:sz w:val="21"/>
                <w:szCs w:val="21"/>
              </w:rPr>
              <w:t>надхнув</w:t>
            </w:r>
            <w:proofErr w:type="spellEnd"/>
            <w:r>
              <w:rPr>
                <w:sz w:val="21"/>
                <w:szCs w:val="21"/>
              </w:rPr>
              <w:t>...</w:t>
            </w:r>
          </w:p>
          <w:p w:rsidR="00221980" w:rsidRDefault="00221980">
            <w:pPr>
              <w:pStyle w:val="a3"/>
              <w:spacing w:before="75" w:beforeAutospacing="0" w:after="75" w:afterAutospacing="0" w:line="312" w:lineRule="atLeast"/>
              <w:ind w:left="75" w:right="75"/>
            </w:pPr>
            <w:r>
              <w:rPr>
                <w:sz w:val="21"/>
                <w:szCs w:val="21"/>
              </w:rPr>
              <w:t>І де б він був ?!.. Чи на засланні, </w:t>
            </w:r>
            <w:r>
              <w:rPr>
                <w:sz w:val="21"/>
                <w:szCs w:val="21"/>
              </w:rPr>
              <w:br/>
              <w:t>Серед неораних степів,</w:t>
            </w:r>
            <w:r>
              <w:rPr>
                <w:sz w:val="21"/>
                <w:szCs w:val="21"/>
              </w:rPr>
              <w:br/>
              <w:t>Чи разом з нами на вигнанні </w:t>
            </w:r>
            <w:r>
              <w:rPr>
                <w:sz w:val="21"/>
                <w:szCs w:val="21"/>
              </w:rPr>
              <w:br/>
              <w:t>Ділив би сльози і терпів?</w:t>
            </w:r>
          </w:p>
          <w:p w:rsidR="00221980" w:rsidRDefault="00221980">
            <w:pPr>
              <w:pStyle w:val="a3"/>
              <w:spacing w:before="75" w:beforeAutospacing="0" w:after="75" w:afterAutospacing="0" w:line="312" w:lineRule="atLeast"/>
              <w:ind w:left="75" w:right="75"/>
            </w:pPr>
            <w:r>
              <w:rPr>
                <w:sz w:val="21"/>
                <w:szCs w:val="21"/>
              </w:rPr>
              <w:t>Він тут би був! Орел Крилатий </w:t>
            </w:r>
            <w:r>
              <w:rPr>
                <w:sz w:val="21"/>
                <w:szCs w:val="21"/>
              </w:rPr>
              <w:br/>
              <w:t>Не зміг би стерпіти ярма,</w:t>
            </w:r>
            <w:r>
              <w:rPr>
                <w:sz w:val="21"/>
                <w:szCs w:val="21"/>
              </w:rPr>
              <w:br/>
              <w:t>Бо як би там він міг співати,</w:t>
            </w:r>
            <w:r>
              <w:rPr>
                <w:sz w:val="21"/>
                <w:szCs w:val="21"/>
              </w:rPr>
              <w:br/>
              <w:t>Коли вітчизна вся німа!</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r>
    </w:tbl>
    <w:p w:rsidR="00221980" w:rsidRDefault="00221980" w:rsidP="00221980">
      <w:pPr>
        <w:pStyle w:val="a3"/>
        <w:spacing w:before="75" w:beforeAutospacing="0" w:after="75" w:afterAutospacing="0" w:line="312" w:lineRule="atLeast"/>
        <w:ind w:left="75" w:right="75"/>
        <w:jc w:val="center"/>
        <w:rPr>
          <w:rFonts w:ascii="Arial" w:hAnsi="Arial" w:cs="Arial"/>
          <w:color w:val="1F1F1F"/>
          <w:sz w:val="21"/>
          <w:szCs w:val="21"/>
        </w:rPr>
      </w:pPr>
      <w:r>
        <w:rPr>
          <w:rStyle w:val="a8"/>
          <w:rFonts w:ascii="Arial" w:hAnsi="Arial" w:cs="Arial"/>
          <w:color w:val="008080"/>
          <w:sz w:val="21"/>
          <w:szCs w:val="21"/>
        </w:rPr>
        <w:lastRenderedPageBreak/>
        <w:t xml:space="preserve">За матеріалами: Журнал "Соняшник", ілюстрований місячник для дітей. Редактор Петро Волиняк. Березень 1961 р. Малюнок «Т. Г. Шевченко». Ліногравюра В. </w:t>
      </w:r>
      <w:proofErr w:type="spellStart"/>
      <w:r>
        <w:rPr>
          <w:rStyle w:val="a8"/>
          <w:rFonts w:ascii="Arial" w:hAnsi="Arial" w:cs="Arial"/>
          <w:color w:val="008080"/>
          <w:sz w:val="21"/>
          <w:szCs w:val="21"/>
        </w:rPr>
        <w:t>Касіяна</w:t>
      </w:r>
      <w:proofErr w:type="spellEnd"/>
      <w:r>
        <w:rPr>
          <w:rStyle w:val="a8"/>
          <w:rFonts w:ascii="Arial" w:hAnsi="Arial" w:cs="Arial"/>
          <w:color w:val="008080"/>
          <w:sz w:val="21"/>
          <w:szCs w:val="21"/>
        </w:rPr>
        <w:t>.</w:t>
      </w:r>
    </w:p>
    <w:p w:rsidR="00221980" w:rsidRDefault="00221980" w:rsidP="00221980">
      <w:pPr>
        <w:pStyle w:val="a3"/>
        <w:spacing w:before="75" w:beforeAutospacing="0" w:after="75" w:afterAutospacing="0" w:line="312" w:lineRule="atLeast"/>
        <w:ind w:left="75" w:right="75"/>
        <w:jc w:val="center"/>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line="312" w:lineRule="atLeast"/>
        <w:ind w:left="75" w:right="75"/>
        <w:jc w:val="center"/>
        <w:rPr>
          <w:rFonts w:ascii="Arial" w:hAnsi="Arial" w:cs="Arial"/>
          <w:color w:val="1F1F1F"/>
          <w:sz w:val="21"/>
          <w:szCs w:val="21"/>
        </w:rPr>
      </w:pPr>
      <w:r>
        <w:rPr>
          <w:rStyle w:val="a7"/>
          <w:rFonts w:ascii="Arial" w:hAnsi="Arial" w:cs="Arial"/>
          <w:color w:val="B22222"/>
          <w:sz w:val="21"/>
          <w:szCs w:val="21"/>
        </w:rPr>
        <w:t>* * *</w:t>
      </w:r>
    </w:p>
    <w:p w:rsidR="00221980" w:rsidRDefault="00221980" w:rsidP="00221980">
      <w:pPr>
        <w:pStyle w:val="a3"/>
        <w:spacing w:before="75" w:beforeAutospacing="0" w:after="75" w:afterAutospacing="0" w:line="312" w:lineRule="atLeast"/>
        <w:ind w:left="75" w:right="75"/>
        <w:jc w:val="center"/>
        <w:rPr>
          <w:rFonts w:ascii="Arial" w:hAnsi="Arial" w:cs="Arial"/>
          <w:color w:val="1F1F1F"/>
          <w:sz w:val="21"/>
          <w:szCs w:val="21"/>
        </w:rPr>
      </w:pPr>
      <w:r>
        <w:rPr>
          <w:rFonts w:ascii="Arial" w:hAnsi="Arial" w:cs="Arial"/>
          <w:color w:val="1F1F1F"/>
          <w:sz w:val="21"/>
          <w:szCs w:val="21"/>
        </w:rPr>
        <w:t> </w:t>
      </w:r>
    </w:p>
    <w:tbl>
      <w:tblPr>
        <w:tblW w:w="9624" w:type="dxa"/>
        <w:tblCellSpacing w:w="0" w:type="dxa"/>
        <w:tblCellMar>
          <w:left w:w="0" w:type="dxa"/>
          <w:right w:w="0" w:type="dxa"/>
        </w:tblCellMar>
        <w:tblLook w:val="04A0" w:firstRow="1" w:lastRow="0" w:firstColumn="1" w:lastColumn="0" w:noHBand="0" w:noVBand="1"/>
      </w:tblPr>
      <w:tblGrid>
        <w:gridCol w:w="2905"/>
        <w:gridCol w:w="5675"/>
        <w:gridCol w:w="1044"/>
      </w:tblGrid>
      <w:tr w:rsidR="00221980" w:rsidTr="00221980">
        <w:trPr>
          <w:tblCellSpacing w:w="0" w:type="dxa"/>
        </w:trPr>
        <w:tc>
          <w:tcPr>
            <w:tcW w:w="2880" w:type="dxa"/>
            <w:vAlign w:val="center"/>
            <w:hideMark/>
          </w:tcPr>
          <w:p w:rsidR="00221980" w:rsidRDefault="00221980">
            <w:pPr>
              <w:pStyle w:val="3"/>
              <w:spacing w:line="312" w:lineRule="atLeast"/>
              <w:rPr>
                <w:b w:val="0"/>
                <w:bCs w:val="0"/>
                <w:sz w:val="21"/>
                <w:szCs w:val="21"/>
              </w:rPr>
            </w:pPr>
            <w:r>
              <w:rPr>
                <w:b w:val="0"/>
                <w:bCs w:val="0"/>
                <w:sz w:val="21"/>
                <w:szCs w:val="21"/>
              </w:rPr>
              <w:t> </w:t>
            </w:r>
          </w:p>
        </w:tc>
        <w:tc>
          <w:tcPr>
            <w:tcW w:w="5625"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Уляна Кравченко</w:t>
            </w:r>
          </w:p>
          <w:p w:rsidR="00221980" w:rsidRDefault="00221980">
            <w:pPr>
              <w:pStyle w:val="a3"/>
              <w:spacing w:before="75" w:beforeAutospacing="0" w:after="75" w:afterAutospacing="0" w:line="312" w:lineRule="atLeast"/>
              <w:ind w:left="75" w:right="75"/>
            </w:pPr>
            <w:r>
              <w:rPr>
                <w:rStyle w:val="a7"/>
                <w:color w:val="B22222"/>
                <w:sz w:val="21"/>
                <w:szCs w:val="21"/>
              </w:rPr>
              <w:t>ХТО  ТО,  ХЛОПЧЕ,  БУВ  ТАРАС?</w:t>
            </w:r>
          </w:p>
          <w:p w:rsidR="00221980" w:rsidRDefault="00221980">
            <w:pPr>
              <w:pStyle w:val="a3"/>
              <w:spacing w:before="75" w:beforeAutospacing="0" w:after="75" w:afterAutospacing="0" w:line="312" w:lineRule="atLeast"/>
              <w:ind w:left="75" w:right="75"/>
            </w:pPr>
            <w:r>
              <w:rPr>
                <w:sz w:val="21"/>
                <w:szCs w:val="21"/>
              </w:rPr>
              <w:t>Хто  то,  хлопче,  був  Тарас?</w:t>
            </w:r>
            <w:r>
              <w:rPr>
                <w:sz w:val="21"/>
                <w:szCs w:val="21"/>
              </w:rPr>
              <w:br/>
              <w:t>—  Це  поет  бездольних  мас,</w:t>
            </w:r>
            <w:r>
              <w:rPr>
                <w:sz w:val="21"/>
                <w:szCs w:val="21"/>
              </w:rPr>
              <w:br/>
              <w:t>Це  співець  і  наш  Кобзар,</w:t>
            </w:r>
            <w:r>
              <w:rPr>
                <w:sz w:val="21"/>
                <w:szCs w:val="21"/>
              </w:rPr>
              <w:br/>
              <w:t xml:space="preserve">В  серці  мав  </w:t>
            </w:r>
            <w:proofErr w:type="spellStart"/>
            <w:r>
              <w:rPr>
                <w:sz w:val="21"/>
                <w:szCs w:val="21"/>
              </w:rPr>
              <w:t>любови</w:t>
            </w:r>
            <w:proofErr w:type="spellEnd"/>
            <w:r>
              <w:rPr>
                <w:sz w:val="21"/>
                <w:szCs w:val="21"/>
              </w:rPr>
              <w:t>  жар.</w:t>
            </w:r>
          </w:p>
          <w:p w:rsidR="00221980" w:rsidRDefault="00221980">
            <w:pPr>
              <w:pStyle w:val="a3"/>
              <w:spacing w:before="75" w:beforeAutospacing="0" w:after="75" w:afterAutospacing="0" w:line="312" w:lineRule="atLeast"/>
              <w:ind w:left="75" w:right="75"/>
            </w:pPr>
            <w:r>
              <w:rPr>
                <w:sz w:val="21"/>
                <w:szCs w:val="21"/>
              </w:rPr>
              <w:t>Що  такого  він  зробив?</w:t>
            </w:r>
          </w:p>
          <w:p w:rsidR="00221980" w:rsidRDefault="00221980">
            <w:pPr>
              <w:pStyle w:val="a3"/>
              <w:spacing w:before="75" w:beforeAutospacing="0" w:after="75" w:afterAutospacing="0" w:line="312" w:lineRule="atLeast"/>
              <w:ind w:left="75" w:right="75"/>
            </w:pPr>
            <w:r>
              <w:rPr>
                <w:sz w:val="21"/>
                <w:szCs w:val="21"/>
              </w:rPr>
              <w:t>—  Україну  полюбив!</w:t>
            </w:r>
            <w:r>
              <w:rPr>
                <w:sz w:val="21"/>
                <w:szCs w:val="21"/>
              </w:rPr>
              <w:br/>
              <w:t>І  за  це  пішов  в  кайдани,</w:t>
            </w:r>
            <w:r>
              <w:rPr>
                <w:sz w:val="21"/>
                <w:szCs w:val="21"/>
              </w:rPr>
              <w:br/>
              <w:t>Щоб  терпіти  муки  й  рани.</w:t>
            </w:r>
            <w:r>
              <w:rPr>
                <w:sz w:val="21"/>
                <w:szCs w:val="21"/>
              </w:rPr>
              <w:br/>
              <w:t>Що  за  це  йому  дамо?</w:t>
            </w:r>
          </w:p>
          <w:p w:rsidR="00221980" w:rsidRDefault="00221980">
            <w:pPr>
              <w:pStyle w:val="a3"/>
              <w:spacing w:before="75" w:beforeAutospacing="0" w:after="75" w:afterAutospacing="0" w:line="312" w:lineRule="atLeast"/>
              <w:ind w:left="75" w:right="75"/>
            </w:pPr>
            <w:r>
              <w:rPr>
                <w:sz w:val="21"/>
                <w:szCs w:val="21"/>
              </w:rPr>
              <w:t>—  Серць  маленьких  все  тепло!</w:t>
            </w:r>
          </w:p>
          <w:p w:rsidR="00221980" w:rsidRDefault="00221980">
            <w:pPr>
              <w:pStyle w:val="a3"/>
              <w:spacing w:before="75" w:beforeAutospacing="0" w:after="75" w:afterAutospacing="0" w:line="312" w:lineRule="atLeast"/>
              <w:ind w:left="75" w:right="75"/>
            </w:pPr>
            <w:r>
              <w:rPr>
                <w:sz w:val="21"/>
                <w:szCs w:val="21"/>
              </w:rPr>
              <w:t>Ум  розважний,  пильні  руки,</w:t>
            </w:r>
            <w:r>
              <w:rPr>
                <w:sz w:val="21"/>
                <w:szCs w:val="21"/>
              </w:rPr>
              <w:br/>
              <w:t>Що  так  прагнуть  до  науки,</w:t>
            </w:r>
            <w:r>
              <w:rPr>
                <w:sz w:val="21"/>
                <w:szCs w:val="21"/>
              </w:rPr>
              <w:br/>
              <w:t>І  до  праці  для  народу  —</w:t>
            </w:r>
            <w:r>
              <w:rPr>
                <w:sz w:val="21"/>
                <w:szCs w:val="21"/>
              </w:rPr>
              <w:br/>
              <w:t>Це  найкраща  нагорода!</w:t>
            </w:r>
          </w:p>
          <w:p w:rsidR="00221980" w:rsidRDefault="00221980">
            <w:pPr>
              <w:pStyle w:val="a3"/>
              <w:spacing w:before="75" w:beforeAutospacing="0" w:after="75" w:afterAutospacing="0" w:line="312" w:lineRule="atLeast"/>
              <w:ind w:left="75" w:right="75"/>
            </w:pPr>
            <w:r>
              <w:t> </w:t>
            </w:r>
          </w:p>
          <w:p w:rsidR="00221980" w:rsidRDefault="00221980">
            <w:pPr>
              <w:pStyle w:val="a3"/>
              <w:spacing w:before="75" w:beforeAutospacing="0" w:after="75" w:afterAutospacing="0" w:line="312" w:lineRule="atLeast"/>
              <w:ind w:left="75" w:right="75"/>
            </w:pPr>
            <w:r>
              <w:rPr>
                <w:rStyle w:val="a7"/>
                <w:color w:val="B22222"/>
                <w:sz w:val="21"/>
                <w:szCs w:val="21"/>
              </w:rPr>
              <w:t>* * *</w:t>
            </w:r>
          </w:p>
          <w:p w:rsidR="00221980" w:rsidRDefault="00221980">
            <w:pPr>
              <w:pStyle w:val="a3"/>
              <w:spacing w:before="75" w:beforeAutospacing="0" w:after="75" w:afterAutospacing="0" w:line="312" w:lineRule="atLeast"/>
              <w:ind w:left="75" w:right="75"/>
            </w:pPr>
            <w:r>
              <w:t> </w:t>
            </w:r>
          </w:p>
          <w:p w:rsidR="00221980" w:rsidRDefault="00221980">
            <w:pPr>
              <w:pStyle w:val="a3"/>
              <w:spacing w:before="75" w:beforeAutospacing="0" w:after="75" w:afterAutospacing="0" w:line="312" w:lineRule="atLeast"/>
              <w:ind w:left="75" w:right="75"/>
            </w:pPr>
            <w:r>
              <w:rPr>
                <w:rStyle w:val="a7"/>
                <w:color w:val="B22222"/>
                <w:sz w:val="21"/>
                <w:szCs w:val="21"/>
              </w:rPr>
              <w:t>Уляна Кравченко</w:t>
            </w:r>
          </w:p>
          <w:p w:rsidR="00221980" w:rsidRDefault="00221980">
            <w:pPr>
              <w:pStyle w:val="a3"/>
              <w:spacing w:before="75" w:beforeAutospacing="0" w:after="75" w:afterAutospacing="0" w:line="312" w:lineRule="atLeast"/>
              <w:ind w:left="75" w:right="75"/>
            </w:pPr>
            <w:r>
              <w:rPr>
                <w:rStyle w:val="a7"/>
                <w:color w:val="B22222"/>
                <w:sz w:val="21"/>
                <w:szCs w:val="21"/>
              </w:rPr>
              <w:t>СОНЦЕ  УКРАЇНИ</w:t>
            </w:r>
          </w:p>
          <w:p w:rsidR="00221980" w:rsidRDefault="00221980">
            <w:pPr>
              <w:spacing w:line="312" w:lineRule="atLeast"/>
            </w:pPr>
            <w:r>
              <w:lastRenderedPageBreak/>
              <w:t> </w:t>
            </w:r>
          </w:p>
          <w:p w:rsidR="00221980" w:rsidRDefault="00221980">
            <w:pPr>
              <w:spacing w:line="312" w:lineRule="atLeast"/>
            </w:pPr>
            <w:r>
              <w:rPr>
                <w:sz w:val="21"/>
                <w:szCs w:val="21"/>
              </w:rPr>
              <w:t>Я  маленький  хлопчик</w:t>
            </w:r>
            <w:r>
              <w:rPr>
                <w:sz w:val="21"/>
                <w:szCs w:val="21"/>
              </w:rPr>
              <w:br/>
              <w:t>Сьомий  рочок  маю</w:t>
            </w:r>
            <w:r>
              <w:rPr>
                <w:sz w:val="21"/>
                <w:szCs w:val="21"/>
              </w:rPr>
              <w:br/>
              <w:t>Але  про  Шевченка</w:t>
            </w:r>
            <w:r>
              <w:rPr>
                <w:sz w:val="21"/>
                <w:szCs w:val="21"/>
              </w:rPr>
              <w:br/>
              <w:t xml:space="preserve">Вже  </w:t>
            </w:r>
            <w:proofErr w:type="spellStart"/>
            <w:r>
              <w:rPr>
                <w:sz w:val="21"/>
                <w:szCs w:val="21"/>
              </w:rPr>
              <w:t>богато</w:t>
            </w:r>
            <w:proofErr w:type="spellEnd"/>
            <w:r>
              <w:rPr>
                <w:sz w:val="21"/>
                <w:szCs w:val="21"/>
              </w:rPr>
              <w:t>  знаю.</w:t>
            </w:r>
          </w:p>
          <w:p w:rsidR="00221980" w:rsidRDefault="00221980">
            <w:pPr>
              <w:pStyle w:val="a3"/>
              <w:spacing w:before="75" w:beforeAutospacing="0" w:after="75" w:afterAutospacing="0" w:line="312" w:lineRule="atLeast"/>
              <w:ind w:left="75" w:right="75"/>
            </w:pPr>
            <w:r>
              <w:rPr>
                <w:sz w:val="21"/>
                <w:szCs w:val="21"/>
              </w:rPr>
              <w:t>Нині  нам  про  Нього</w:t>
            </w:r>
            <w:r>
              <w:rPr>
                <w:sz w:val="21"/>
                <w:szCs w:val="21"/>
              </w:rPr>
              <w:br/>
              <w:t>Мамочка  сказали  —</w:t>
            </w:r>
            <w:r>
              <w:rPr>
                <w:sz w:val="21"/>
                <w:szCs w:val="21"/>
              </w:rPr>
              <w:br/>
              <w:t>Рушником  новеньким</w:t>
            </w:r>
            <w:r>
              <w:rPr>
                <w:sz w:val="21"/>
                <w:szCs w:val="21"/>
              </w:rPr>
              <w:br/>
              <w:t>Ми  портрет  прибрали.</w:t>
            </w:r>
          </w:p>
          <w:p w:rsidR="00221980" w:rsidRDefault="00221980">
            <w:pPr>
              <w:pStyle w:val="a3"/>
              <w:spacing w:before="75" w:beforeAutospacing="0" w:after="75" w:afterAutospacing="0" w:line="312" w:lineRule="atLeast"/>
              <w:ind w:left="75" w:right="75"/>
            </w:pPr>
            <w:r>
              <w:rPr>
                <w:sz w:val="21"/>
                <w:szCs w:val="21"/>
              </w:rPr>
              <w:t xml:space="preserve">Принесли  ми  </w:t>
            </w:r>
            <w:proofErr w:type="spellStart"/>
            <w:r>
              <w:rPr>
                <w:sz w:val="21"/>
                <w:szCs w:val="21"/>
              </w:rPr>
              <w:t>жмінку</w:t>
            </w:r>
            <w:proofErr w:type="spellEnd"/>
            <w:r>
              <w:rPr>
                <w:sz w:val="21"/>
                <w:szCs w:val="21"/>
              </w:rPr>
              <w:br/>
              <w:t>Рути  і  барвінку  —</w:t>
            </w:r>
            <w:r>
              <w:rPr>
                <w:sz w:val="21"/>
                <w:szCs w:val="21"/>
              </w:rPr>
              <w:br/>
              <w:t>Наш  Кобзар  коханий</w:t>
            </w:r>
            <w:r>
              <w:rPr>
                <w:sz w:val="21"/>
                <w:szCs w:val="21"/>
              </w:rPr>
              <w:br/>
              <w:t>Достойний  пошани.</w:t>
            </w:r>
          </w:p>
          <w:p w:rsidR="00221980" w:rsidRDefault="00221980">
            <w:pPr>
              <w:pStyle w:val="a3"/>
              <w:spacing w:before="75" w:beforeAutospacing="0" w:after="75" w:afterAutospacing="0" w:line="312" w:lineRule="atLeast"/>
              <w:ind w:left="75" w:right="75"/>
            </w:pPr>
            <w:r>
              <w:rPr>
                <w:sz w:val="21"/>
                <w:szCs w:val="21"/>
              </w:rPr>
              <w:t>Він  дитя  з-під  стріхи</w:t>
            </w:r>
            <w:r>
              <w:rPr>
                <w:sz w:val="21"/>
                <w:szCs w:val="21"/>
              </w:rPr>
              <w:br/>
              <w:t>Він  в  селянській  свиті  —</w:t>
            </w:r>
            <w:r>
              <w:rPr>
                <w:sz w:val="21"/>
                <w:szCs w:val="21"/>
              </w:rPr>
              <w:br/>
              <w:t>А  придбав  нам  слави,</w:t>
            </w:r>
            <w:r>
              <w:rPr>
                <w:sz w:val="21"/>
                <w:szCs w:val="21"/>
              </w:rPr>
              <w:br/>
              <w:t>Як  ніхто  на  світі.</w:t>
            </w:r>
          </w:p>
          <w:p w:rsidR="00221980" w:rsidRDefault="00221980">
            <w:pPr>
              <w:pStyle w:val="a3"/>
              <w:spacing w:before="75" w:beforeAutospacing="0" w:after="75" w:afterAutospacing="0" w:line="312" w:lineRule="atLeast"/>
              <w:ind w:left="75" w:right="75"/>
            </w:pPr>
            <w:r>
              <w:rPr>
                <w:sz w:val="21"/>
                <w:szCs w:val="21"/>
              </w:rPr>
              <w:t>А  та  наша  слава</w:t>
            </w:r>
            <w:r>
              <w:rPr>
                <w:sz w:val="21"/>
                <w:szCs w:val="21"/>
              </w:rPr>
              <w:br/>
              <w:t>Не  вмре  не  загине,</w:t>
            </w:r>
            <w:r>
              <w:rPr>
                <w:sz w:val="21"/>
                <w:szCs w:val="21"/>
              </w:rPr>
              <w:br/>
              <w:t>Наш  Тарас  Шевченко  —</w:t>
            </w:r>
            <w:r>
              <w:rPr>
                <w:sz w:val="21"/>
                <w:szCs w:val="21"/>
              </w:rPr>
              <w:br/>
              <w:t>Сонце  України.</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r>
    </w:tbl>
    <w:p w:rsidR="00221980" w:rsidRDefault="00221980" w:rsidP="00221980">
      <w:pPr>
        <w:pStyle w:val="a3"/>
        <w:spacing w:before="75" w:beforeAutospacing="0" w:after="75" w:afterAutospacing="0" w:line="312" w:lineRule="atLeast"/>
        <w:ind w:left="75" w:right="75"/>
        <w:rPr>
          <w:rFonts w:ascii="Arial" w:hAnsi="Arial" w:cs="Arial"/>
          <w:color w:val="1F1F1F"/>
          <w:sz w:val="21"/>
          <w:szCs w:val="21"/>
        </w:rPr>
      </w:pPr>
      <w:r>
        <w:rPr>
          <w:rStyle w:val="a8"/>
          <w:rFonts w:ascii="Arial" w:hAnsi="Arial" w:cs="Arial"/>
          <w:color w:val="008080"/>
          <w:sz w:val="21"/>
          <w:szCs w:val="21"/>
        </w:rPr>
        <w:lastRenderedPageBreak/>
        <w:t>За матеріалами:«Наше життя» («</w:t>
      </w:r>
      <w:proofErr w:type="spellStart"/>
      <w:r>
        <w:rPr>
          <w:rStyle w:val="a8"/>
          <w:rFonts w:ascii="Arial" w:hAnsi="Arial" w:cs="Arial"/>
          <w:color w:val="008080"/>
          <w:sz w:val="21"/>
          <w:szCs w:val="21"/>
        </w:rPr>
        <w:t>Our</w:t>
      </w:r>
      <w:proofErr w:type="spellEnd"/>
      <w:r>
        <w:rPr>
          <w:rStyle w:val="a8"/>
          <w:rFonts w:ascii="Arial" w:hAnsi="Arial" w:cs="Arial"/>
          <w:color w:val="008080"/>
          <w:sz w:val="21"/>
          <w:szCs w:val="21"/>
        </w:rPr>
        <w:t xml:space="preserve"> </w:t>
      </w:r>
      <w:proofErr w:type="spellStart"/>
      <w:r>
        <w:rPr>
          <w:rStyle w:val="a8"/>
          <w:rFonts w:ascii="Arial" w:hAnsi="Arial" w:cs="Arial"/>
          <w:color w:val="008080"/>
          <w:sz w:val="21"/>
          <w:szCs w:val="21"/>
        </w:rPr>
        <w:t>life</w:t>
      </w:r>
      <w:proofErr w:type="spellEnd"/>
      <w:r>
        <w:rPr>
          <w:rStyle w:val="a8"/>
          <w:rFonts w:ascii="Arial" w:hAnsi="Arial" w:cs="Arial"/>
          <w:color w:val="008080"/>
          <w:sz w:val="21"/>
          <w:szCs w:val="21"/>
        </w:rPr>
        <w:t>»), березень 1990 (№ 2) — (художньо-публіцистичний часопис, який видає Союз Українок Америки).</w:t>
      </w:r>
    </w:p>
    <w:p w:rsidR="00221980" w:rsidRDefault="00221980" w:rsidP="00221980">
      <w:pPr>
        <w:spacing w:line="312" w:lineRule="atLeast"/>
        <w:rPr>
          <w:rFonts w:ascii="Arial" w:hAnsi="Arial" w:cs="Arial"/>
          <w:color w:val="1F1F1F"/>
          <w:sz w:val="21"/>
          <w:szCs w:val="21"/>
        </w:rPr>
      </w:pPr>
      <w:r>
        <w:rPr>
          <w:rStyle w:val="a8"/>
          <w:rFonts w:ascii="Arial" w:hAnsi="Arial" w:cs="Arial"/>
          <w:color w:val="008080"/>
          <w:sz w:val="21"/>
          <w:szCs w:val="21"/>
        </w:rPr>
        <w:t xml:space="preserve">Журнал з електронного </w:t>
      </w:r>
      <w:proofErr w:type="spellStart"/>
      <w:r>
        <w:rPr>
          <w:rStyle w:val="a8"/>
          <w:rFonts w:ascii="Arial" w:hAnsi="Arial" w:cs="Arial"/>
          <w:color w:val="008080"/>
          <w:sz w:val="21"/>
          <w:szCs w:val="21"/>
        </w:rPr>
        <w:t>арх</w:t>
      </w:r>
      <w:proofErr w:type="spellEnd"/>
      <w:r>
        <w:rPr>
          <w:rStyle w:val="a8"/>
          <w:rFonts w:ascii="Arial" w:hAnsi="Arial" w:cs="Arial"/>
          <w:color w:val="008080"/>
          <w:sz w:val="21"/>
          <w:szCs w:val="21"/>
        </w:rPr>
        <w:t>іву CУA:</w:t>
      </w:r>
      <w:hyperlink r:id="rId10" w:tgtFrame="_blank" w:history="1">
        <w:r>
          <w:rPr>
            <w:rStyle w:val="a4"/>
            <w:rFonts w:ascii="Arial" w:hAnsi="Arial" w:cs="Arial"/>
            <w:i/>
            <w:iCs/>
            <w:color w:val="008080"/>
            <w:sz w:val="21"/>
            <w:szCs w:val="21"/>
          </w:rPr>
          <w:t> http://unwla.org/ourlife/pdf/Our_Life_1990-03.pdf</w:t>
        </w:r>
      </w:hyperlink>
    </w:p>
    <w:p w:rsidR="00221980" w:rsidRDefault="00221980" w:rsidP="00221980">
      <w:pPr>
        <w:spacing w:line="312" w:lineRule="atLeast"/>
        <w:rPr>
          <w:rFonts w:ascii="Arial" w:hAnsi="Arial" w:cs="Arial"/>
          <w:color w:val="1F1F1F"/>
          <w:sz w:val="21"/>
          <w:szCs w:val="21"/>
        </w:rPr>
      </w:pPr>
      <w:r>
        <w:rPr>
          <w:rFonts w:ascii="Arial" w:hAnsi="Arial" w:cs="Arial"/>
          <w:color w:val="1F1F1F"/>
          <w:sz w:val="21"/>
          <w:szCs w:val="21"/>
        </w:rPr>
        <w:t> </w:t>
      </w:r>
    </w:p>
    <w:p w:rsidR="00221980" w:rsidRDefault="00221980" w:rsidP="00221980">
      <w:pPr>
        <w:spacing w:line="312" w:lineRule="atLeast"/>
        <w:rPr>
          <w:rFonts w:ascii="Arial" w:hAnsi="Arial" w:cs="Arial"/>
          <w:color w:val="1F1F1F"/>
          <w:sz w:val="21"/>
          <w:szCs w:val="21"/>
        </w:rPr>
      </w:pPr>
      <w:r>
        <w:rPr>
          <w:rFonts w:ascii="Arial" w:hAnsi="Arial" w:cs="Arial"/>
          <w:color w:val="1F1F1F"/>
          <w:sz w:val="21"/>
          <w:szCs w:val="21"/>
        </w:rPr>
        <w:t> </w:t>
      </w:r>
    </w:p>
    <w:p w:rsidR="00221980" w:rsidRDefault="00221980" w:rsidP="00221980">
      <w:pPr>
        <w:spacing w:line="312" w:lineRule="atLeast"/>
        <w:rPr>
          <w:rFonts w:ascii="Arial" w:hAnsi="Arial" w:cs="Arial"/>
          <w:color w:val="1F1F1F"/>
          <w:sz w:val="21"/>
          <w:szCs w:val="21"/>
        </w:rPr>
      </w:pPr>
      <w:r>
        <w:rPr>
          <w:rFonts w:ascii="Arial" w:hAnsi="Arial" w:cs="Arial"/>
          <w:noProof/>
          <w:color w:val="1F1F1F"/>
          <w:sz w:val="21"/>
          <w:szCs w:val="21"/>
          <w:lang w:eastAsia="uk-UA"/>
        </w:rPr>
        <w:drawing>
          <wp:inline distT="0" distB="0" distL="0" distR="0">
            <wp:extent cx="3362325" cy="2724150"/>
            <wp:effectExtent l="0" t="0" r="9525" b="0"/>
            <wp:docPr id="8" name="Рисунок 8" descr="Вірші про Тараса Шевченка, Уляна Кравченко, Сонце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ірші про Тараса Шевченка, Уляна Кравченко, Сонце Україн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2724150"/>
                    </a:xfrm>
                    <a:prstGeom prst="rect">
                      <a:avLst/>
                    </a:prstGeom>
                    <a:noFill/>
                    <a:ln>
                      <a:noFill/>
                    </a:ln>
                  </pic:spPr>
                </pic:pic>
              </a:graphicData>
            </a:graphic>
          </wp:inline>
        </w:drawing>
      </w:r>
    </w:p>
    <w:p w:rsidR="00221980" w:rsidRDefault="00221980" w:rsidP="00221980">
      <w:pPr>
        <w:spacing w:line="312" w:lineRule="atLeast"/>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color w:val="1F1F1F"/>
          <w:sz w:val="21"/>
          <w:szCs w:val="21"/>
        </w:rPr>
        <w:lastRenderedPageBreak/>
        <w:t> </w:t>
      </w:r>
    </w:p>
    <w:tbl>
      <w:tblPr>
        <w:tblW w:w="9624" w:type="dxa"/>
        <w:tblCellSpacing w:w="0" w:type="dxa"/>
        <w:tblCellMar>
          <w:left w:w="0" w:type="dxa"/>
          <w:right w:w="0" w:type="dxa"/>
        </w:tblCellMar>
        <w:tblLook w:val="04A0" w:firstRow="1" w:lastRow="0" w:firstColumn="1" w:lastColumn="0" w:noHBand="0" w:noVBand="1"/>
      </w:tblPr>
      <w:tblGrid>
        <w:gridCol w:w="2905"/>
        <w:gridCol w:w="5675"/>
        <w:gridCol w:w="1044"/>
      </w:tblGrid>
      <w:tr w:rsidR="00221980" w:rsidTr="00221980">
        <w:trPr>
          <w:tblCellSpacing w:w="0" w:type="dxa"/>
        </w:trPr>
        <w:tc>
          <w:tcPr>
            <w:tcW w:w="2880" w:type="dxa"/>
            <w:vAlign w:val="center"/>
            <w:hideMark/>
          </w:tcPr>
          <w:p w:rsidR="00221980" w:rsidRDefault="00221980">
            <w:pPr>
              <w:pStyle w:val="3"/>
              <w:spacing w:line="312" w:lineRule="atLeast"/>
              <w:rPr>
                <w:b w:val="0"/>
                <w:bCs w:val="0"/>
                <w:sz w:val="21"/>
                <w:szCs w:val="21"/>
              </w:rPr>
            </w:pPr>
            <w:r>
              <w:rPr>
                <w:b w:val="0"/>
                <w:bCs w:val="0"/>
                <w:sz w:val="21"/>
                <w:szCs w:val="21"/>
              </w:rPr>
              <w:t> </w:t>
            </w:r>
          </w:p>
        </w:tc>
        <w:tc>
          <w:tcPr>
            <w:tcW w:w="5625"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Марія Чепурна</w:t>
            </w:r>
          </w:p>
          <w:p w:rsidR="00221980" w:rsidRDefault="00221980">
            <w:pPr>
              <w:pStyle w:val="a3"/>
              <w:spacing w:before="75" w:beforeAutospacing="0" w:after="75" w:afterAutospacing="0" w:line="312" w:lineRule="atLeast"/>
              <w:ind w:left="75" w:right="75"/>
            </w:pPr>
            <w:r>
              <w:rPr>
                <w:rStyle w:val="a7"/>
                <w:color w:val="B22222"/>
                <w:sz w:val="21"/>
                <w:szCs w:val="21"/>
              </w:rPr>
              <w:t>РОДИНА</w:t>
            </w:r>
          </w:p>
          <w:p w:rsidR="00221980" w:rsidRDefault="00221980">
            <w:pPr>
              <w:pStyle w:val="a3"/>
              <w:spacing w:before="75" w:beforeAutospacing="0" w:after="75" w:afterAutospacing="0" w:line="312" w:lineRule="atLeast"/>
              <w:ind w:left="75" w:right="75"/>
            </w:pPr>
            <w:r>
              <w:rPr>
                <w:color w:val="000080"/>
                <w:sz w:val="21"/>
                <w:szCs w:val="21"/>
              </w:rPr>
              <w:t>           </w:t>
            </w:r>
            <w:r>
              <w:rPr>
                <w:rStyle w:val="a8"/>
                <w:color w:val="000080"/>
                <w:sz w:val="21"/>
                <w:szCs w:val="21"/>
              </w:rPr>
              <w:t>  Т. Г. Шевченку</w:t>
            </w:r>
            <w:r>
              <w:rPr>
                <w:sz w:val="21"/>
                <w:szCs w:val="21"/>
              </w:rPr>
              <w:br/>
              <w:t>               </w:t>
            </w:r>
            <w:r>
              <w:rPr>
                <w:sz w:val="21"/>
                <w:szCs w:val="21"/>
              </w:rPr>
              <w:br/>
              <w:t>Дуб зелений та розлогий</w:t>
            </w:r>
            <w:r>
              <w:rPr>
                <w:sz w:val="21"/>
                <w:szCs w:val="21"/>
              </w:rPr>
              <w:br/>
              <w:t>Виріс на Вкраїні</w:t>
            </w:r>
            <w:r>
              <w:rPr>
                <w:sz w:val="21"/>
                <w:szCs w:val="21"/>
              </w:rPr>
              <w:br/>
              <w:t>У діброві, край дороги</w:t>
            </w:r>
            <w:r>
              <w:rPr>
                <w:sz w:val="21"/>
                <w:szCs w:val="21"/>
              </w:rPr>
              <w:br/>
              <w:t>При ясній долині.</w:t>
            </w:r>
            <w:r>
              <w:rPr>
                <w:sz w:val="21"/>
                <w:szCs w:val="21"/>
              </w:rPr>
              <w:br/>
              <w:t>Із дубами побратався,</w:t>
            </w:r>
            <w:r>
              <w:rPr>
                <w:sz w:val="21"/>
                <w:szCs w:val="21"/>
              </w:rPr>
              <w:br/>
              <w:t>Батьком став калині.</w:t>
            </w:r>
          </w:p>
          <w:p w:rsidR="00221980" w:rsidRDefault="00221980">
            <w:pPr>
              <w:pStyle w:val="a3"/>
              <w:spacing w:before="75" w:beforeAutospacing="0" w:after="75" w:afterAutospacing="0" w:line="312" w:lineRule="atLeast"/>
              <w:ind w:left="75" w:right="75"/>
            </w:pPr>
            <w:r>
              <w:rPr>
                <w:sz w:val="21"/>
                <w:szCs w:val="21"/>
              </w:rPr>
              <w:t>Часто вітри бушували</w:t>
            </w:r>
            <w:r>
              <w:rPr>
                <w:sz w:val="21"/>
                <w:szCs w:val="21"/>
              </w:rPr>
              <w:br/>
              <w:t>Гнули дужі віти,</w:t>
            </w:r>
            <w:r>
              <w:rPr>
                <w:sz w:val="21"/>
                <w:szCs w:val="21"/>
              </w:rPr>
              <w:br/>
              <w:t>Та зламати – не зламали</w:t>
            </w:r>
            <w:r>
              <w:rPr>
                <w:sz w:val="21"/>
                <w:szCs w:val="21"/>
              </w:rPr>
              <w:br/>
              <w:t>Дуба пройдисвіти.</w:t>
            </w:r>
            <w:r>
              <w:rPr>
                <w:sz w:val="21"/>
                <w:szCs w:val="21"/>
              </w:rPr>
              <w:br/>
              <w:t>Лиш коріння, мов із криці</w:t>
            </w:r>
            <w:r>
              <w:rPr>
                <w:sz w:val="21"/>
                <w:szCs w:val="21"/>
              </w:rPr>
              <w:br/>
              <w:t>У дуба ставало</w:t>
            </w:r>
            <w:r>
              <w:rPr>
                <w:sz w:val="21"/>
                <w:szCs w:val="21"/>
              </w:rPr>
              <w:br/>
              <w:t>І поволі із криниці</w:t>
            </w:r>
            <w:r>
              <w:rPr>
                <w:sz w:val="21"/>
                <w:szCs w:val="21"/>
              </w:rPr>
              <w:br/>
              <w:t>Свіжу воду брало.</w:t>
            </w:r>
            <w:r>
              <w:rPr>
                <w:sz w:val="21"/>
                <w:szCs w:val="21"/>
              </w:rPr>
              <w:br/>
              <w:t>Розрослося по діброві</w:t>
            </w:r>
            <w:r>
              <w:rPr>
                <w:sz w:val="21"/>
                <w:szCs w:val="21"/>
              </w:rPr>
              <w:br/>
              <w:t>Повилось в клубочки</w:t>
            </w:r>
            <w:r>
              <w:rPr>
                <w:sz w:val="21"/>
                <w:szCs w:val="21"/>
              </w:rPr>
              <w:br/>
              <w:t>І росли все нові й нові</w:t>
            </w:r>
            <w:r>
              <w:rPr>
                <w:sz w:val="21"/>
                <w:szCs w:val="21"/>
              </w:rPr>
              <w:br/>
              <w:t>З кореня дубочки.</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t> </w:t>
            </w:r>
          </w:p>
        </w:tc>
      </w:tr>
    </w:tbl>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8"/>
          <w:rFonts w:ascii="Tahoma" w:hAnsi="Tahoma" w:cs="Tahoma"/>
          <w:color w:val="008080"/>
          <w:sz w:val="21"/>
          <w:szCs w:val="21"/>
        </w:rPr>
        <w:t>За матеріалами:</w:t>
      </w:r>
      <w:proofErr w:type="spellStart"/>
      <w:r>
        <w:rPr>
          <w:rStyle w:val="a8"/>
          <w:rFonts w:ascii="Tahoma" w:hAnsi="Tahoma" w:cs="Tahoma"/>
          <w:color w:val="008080"/>
          <w:sz w:val="21"/>
          <w:szCs w:val="21"/>
        </w:rPr>
        <w:t> </w:t>
      </w:r>
      <w:bookmarkStart w:id="67" w:name="Марія_Чепурна,_біографія"/>
      <w:r>
        <w:rPr>
          <w:rStyle w:val="a8"/>
          <w:rFonts w:ascii="Tahoma" w:hAnsi="Tahoma" w:cs="Tahoma"/>
          <w:color w:val="1F1F1F"/>
          <w:sz w:val="21"/>
          <w:szCs w:val="21"/>
        </w:rPr>
        <w:fldChar w:fldCharType="begin"/>
      </w:r>
      <w:r>
        <w:rPr>
          <w:rStyle w:val="a8"/>
          <w:rFonts w:ascii="Tahoma" w:hAnsi="Tahoma" w:cs="Tahoma"/>
          <w:color w:val="1F1F1F"/>
          <w:sz w:val="21"/>
          <w:szCs w:val="21"/>
        </w:rPr>
        <w:instrText xml:space="preserve"> HYPERLINK "http://avdiivka-school.edukit.cn.ua/pro_nashe_selo/avdiivci/chepurna_mariya_mikolaivna/" </w:instrText>
      </w:r>
      <w:r>
        <w:rPr>
          <w:rStyle w:val="a8"/>
          <w:rFonts w:ascii="Tahoma" w:hAnsi="Tahoma" w:cs="Tahoma"/>
          <w:color w:val="1F1F1F"/>
          <w:sz w:val="21"/>
          <w:szCs w:val="21"/>
        </w:rPr>
        <w:fldChar w:fldCharType="separate"/>
      </w:r>
      <w:r>
        <w:rPr>
          <w:rStyle w:val="a4"/>
          <w:rFonts w:ascii="Tahoma" w:hAnsi="Tahoma" w:cs="Tahoma"/>
          <w:i/>
          <w:iCs/>
          <w:color w:val="008080"/>
          <w:sz w:val="21"/>
          <w:szCs w:val="21"/>
        </w:rPr>
        <w:t>htt</w:t>
      </w:r>
      <w:proofErr w:type="spellEnd"/>
      <w:r>
        <w:rPr>
          <w:rStyle w:val="a4"/>
          <w:rFonts w:ascii="Tahoma" w:hAnsi="Tahoma" w:cs="Tahoma"/>
          <w:i/>
          <w:iCs/>
          <w:color w:val="008080"/>
          <w:sz w:val="21"/>
          <w:szCs w:val="21"/>
        </w:rPr>
        <w:t>p://avdiivka-school.edukit.cn.ua/</w:t>
      </w:r>
      <w:r>
        <w:rPr>
          <w:rStyle w:val="a8"/>
          <w:rFonts w:ascii="Tahoma" w:hAnsi="Tahoma" w:cs="Tahoma"/>
          <w:color w:val="1F1F1F"/>
          <w:sz w:val="21"/>
          <w:szCs w:val="21"/>
        </w:rPr>
        <w:fldChar w:fldCharType="end"/>
      </w:r>
      <w:bookmarkEnd w:id="67"/>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7"/>
          <w:rFonts w:ascii="Arial" w:hAnsi="Arial" w:cs="Arial"/>
          <w:color w:val="B22222"/>
          <w:sz w:val="21"/>
          <w:szCs w:val="21"/>
        </w:rPr>
        <w:t>* * *</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color w:val="1F1F1F"/>
          <w:sz w:val="21"/>
          <w:szCs w:val="21"/>
        </w:rPr>
        <w:t> </w:t>
      </w:r>
    </w:p>
    <w:tbl>
      <w:tblPr>
        <w:tblW w:w="9624" w:type="dxa"/>
        <w:tblCellSpacing w:w="0" w:type="dxa"/>
        <w:tblCellMar>
          <w:left w:w="0" w:type="dxa"/>
          <w:right w:w="0" w:type="dxa"/>
        </w:tblCellMar>
        <w:tblLook w:val="04A0" w:firstRow="1" w:lastRow="0" w:firstColumn="1" w:lastColumn="0" w:noHBand="0" w:noVBand="1"/>
      </w:tblPr>
      <w:tblGrid>
        <w:gridCol w:w="2905"/>
        <w:gridCol w:w="5675"/>
        <w:gridCol w:w="1044"/>
      </w:tblGrid>
      <w:tr w:rsidR="00221980" w:rsidTr="00221980">
        <w:trPr>
          <w:tblCellSpacing w:w="0" w:type="dxa"/>
        </w:trPr>
        <w:tc>
          <w:tcPr>
            <w:tcW w:w="2880" w:type="dxa"/>
            <w:vAlign w:val="center"/>
            <w:hideMark/>
          </w:tcPr>
          <w:p w:rsidR="00221980" w:rsidRDefault="00221980">
            <w:pPr>
              <w:pStyle w:val="3"/>
              <w:spacing w:line="312" w:lineRule="atLeast"/>
              <w:rPr>
                <w:b w:val="0"/>
                <w:bCs w:val="0"/>
                <w:sz w:val="21"/>
                <w:szCs w:val="21"/>
              </w:rPr>
            </w:pPr>
            <w:r>
              <w:rPr>
                <w:b w:val="0"/>
                <w:bCs w:val="0"/>
                <w:sz w:val="21"/>
                <w:szCs w:val="21"/>
              </w:rPr>
              <w:t> </w:t>
            </w:r>
          </w:p>
        </w:tc>
        <w:tc>
          <w:tcPr>
            <w:tcW w:w="5625"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Євген Маланюк</w:t>
            </w:r>
          </w:p>
          <w:p w:rsidR="00221980" w:rsidRDefault="00221980">
            <w:pPr>
              <w:pStyle w:val="a3"/>
              <w:spacing w:before="75" w:beforeAutospacing="0" w:after="75" w:afterAutospacing="0" w:line="312" w:lineRule="atLeast"/>
              <w:ind w:left="75" w:right="75"/>
            </w:pPr>
            <w:r>
              <w:rPr>
                <w:rStyle w:val="a7"/>
                <w:color w:val="B22222"/>
                <w:sz w:val="21"/>
                <w:szCs w:val="21"/>
              </w:rPr>
              <w:t>ШЕВЧЕНКО</w:t>
            </w:r>
          </w:p>
          <w:p w:rsidR="00221980" w:rsidRDefault="00221980">
            <w:pPr>
              <w:pStyle w:val="a3"/>
              <w:spacing w:before="75" w:beforeAutospacing="0" w:after="75" w:afterAutospacing="0" w:line="312" w:lineRule="atLeast"/>
              <w:ind w:left="75" w:right="75"/>
            </w:pPr>
            <w:r>
              <w:rPr>
                <w:sz w:val="21"/>
                <w:szCs w:val="21"/>
              </w:rPr>
              <w:t>Не поет — бо це ж до болю мало, </w:t>
            </w:r>
            <w:r>
              <w:rPr>
                <w:sz w:val="21"/>
                <w:szCs w:val="21"/>
              </w:rPr>
              <w:br/>
              <w:t>Не трибун — бо це лиш рупор мас, </w:t>
            </w:r>
            <w:r>
              <w:rPr>
                <w:sz w:val="21"/>
                <w:szCs w:val="21"/>
              </w:rPr>
              <w:br/>
              <w:t>І вже менш за все — «Кобзар </w:t>
            </w:r>
            <w:r>
              <w:rPr>
                <w:sz w:val="21"/>
                <w:szCs w:val="21"/>
              </w:rPr>
              <w:br/>
              <w:t>Тарас» </w:t>
            </w:r>
            <w:r>
              <w:rPr>
                <w:sz w:val="21"/>
                <w:szCs w:val="21"/>
              </w:rPr>
              <w:br/>
              <w:t>Він, ким зайнялось і запалало. </w:t>
            </w:r>
            <w:r>
              <w:rPr>
                <w:sz w:val="21"/>
                <w:szCs w:val="21"/>
              </w:rPr>
              <w:br/>
            </w:r>
            <w:proofErr w:type="spellStart"/>
            <w:r>
              <w:rPr>
                <w:sz w:val="21"/>
                <w:szCs w:val="21"/>
              </w:rPr>
              <w:t>Скорше</w:t>
            </w:r>
            <w:proofErr w:type="spellEnd"/>
            <w:r>
              <w:rPr>
                <w:sz w:val="21"/>
                <w:szCs w:val="21"/>
              </w:rPr>
              <w:t xml:space="preserve"> — бунт буйних майбутніх </w:t>
            </w:r>
            <w:r>
              <w:rPr>
                <w:sz w:val="21"/>
                <w:szCs w:val="21"/>
              </w:rPr>
              <w:br/>
              <w:t>рас, </w:t>
            </w:r>
            <w:r>
              <w:rPr>
                <w:sz w:val="21"/>
                <w:szCs w:val="21"/>
              </w:rPr>
              <w:br/>
              <w:t>Полум'я, на котрім тьма розтала, </w:t>
            </w:r>
            <w:r>
              <w:rPr>
                <w:sz w:val="21"/>
                <w:szCs w:val="21"/>
              </w:rPr>
              <w:br/>
              <w:t>Вибух крові, що зарокотала </w:t>
            </w:r>
            <w:r>
              <w:rPr>
                <w:sz w:val="21"/>
                <w:szCs w:val="21"/>
              </w:rPr>
              <w:br/>
              <w:t>Карою за довгу ніч образ. </w:t>
            </w:r>
          </w:p>
          <w:p w:rsidR="00221980" w:rsidRDefault="00221980">
            <w:pPr>
              <w:pStyle w:val="a3"/>
              <w:spacing w:before="75" w:beforeAutospacing="0" w:after="75" w:afterAutospacing="0" w:line="312" w:lineRule="atLeast"/>
              <w:ind w:left="75" w:right="75"/>
            </w:pPr>
            <w:r>
              <w:rPr>
                <w:sz w:val="21"/>
                <w:szCs w:val="21"/>
              </w:rPr>
              <w:t>Лютий зір прозрілого раба, </w:t>
            </w:r>
            <w:r>
              <w:rPr>
                <w:sz w:val="21"/>
                <w:szCs w:val="21"/>
              </w:rPr>
              <w:br/>
              <w:t>Гонта, що синів свяченим ріже, </w:t>
            </w:r>
            <w:r>
              <w:rPr>
                <w:sz w:val="21"/>
                <w:szCs w:val="21"/>
              </w:rPr>
              <w:br/>
              <w:t xml:space="preserve">У досвітніх загравах — </w:t>
            </w:r>
            <w:proofErr w:type="spellStart"/>
            <w:r>
              <w:rPr>
                <w:sz w:val="21"/>
                <w:szCs w:val="21"/>
              </w:rPr>
              <w:t>степа</w:t>
            </w:r>
            <w:proofErr w:type="spellEnd"/>
            <w:r>
              <w:rPr>
                <w:sz w:val="21"/>
                <w:szCs w:val="21"/>
              </w:rPr>
              <w:t> </w:t>
            </w:r>
            <w:r>
              <w:rPr>
                <w:sz w:val="21"/>
                <w:szCs w:val="21"/>
              </w:rPr>
              <w:br/>
              <w:t>З дужим хрустом випростали крижі. </w:t>
            </w:r>
          </w:p>
          <w:p w:rsidR="00221980" w:rsidRDefault="00221980">
            <w:pPr>
              <w:pStyle w:val="a3"/>
              <w:spacing w:before="75" w:beforeAutospacing="0" w:after="75" w:afterAutospacing="0" w:line="312" w:lineRule="atLeast"/>
              <w:ind w:left="75" w:right="75"/>
            </w:pPr>
            <w:r>
              <w:rPr>
                <w:sz w:val="21"/>
                <w:szCs w:val="21"/>
              </w:rPr>
              <w:lastRenderedPageBreak/>
              <w:t>А ось поруч — усміх, ласка, мати </w:t>
            </w:r>
            <w:r>
              <w:rPr>
                <w:sz w:val="21"/>
                <w:szCs w:val="21"/>
              </w:rPr>
              <w:br/>
              <w:t>І садок вишневий коло хати.</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r>
    </w:tbl>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8"/>
          <w:rFonts w:ascii="Arial" w:hAnsi="Arial" w:cs="Arial"/>
          <w:color w:val="008080"/>
          <w:sz w:val="21"/>
          <w:szCs w:val="21"/>
        </w:rPr>
        <w:lastRenderedPageBreak/>
        <w:t xml:space="preserve">За матеріалами: Євген Маланюк. Поезії в одному томі. Видано Науковим Товариством ім. Шевченка в Америці і Українською Вільною Академією Наук у США за </w:t>
      </w:r>
      <w:proofErr w:type="spellStart"/>
      <w:r>
        <w:rPr>
          <w:rStyle w:val="a8"/>
          <w:rFonts w:ascii="Arial" w:hAnsi="Arial" w:cs="Arial"/>
          <w:color w:val="008080"/>
          <w:sz w:val="21"/>
          <w:szCs w:val="21"/>
        </w:rPr>
        <w:t>матеріяльною</w:t>
      </w:r>
      <w:proofErr w:type="spellEnd"/>
      <w:r>
        <w:rPr>
          <w:rStyle w:val="a8"/>
          <w:rFonts w:ascii="Arial" w:hAnsi="Arial" w:cs="Arial"/>
          <w:color w:val="008080"/>
          <w:sz w:val="21"/>
          <w:szCs w:val="21"/>
        </w:rPr>
        <w:t xml:space="preserve"> допомогою </w:t>
      </w:r>
      <w:proofErr w:type="spellStart"/>
      <w:r>
        <w:rPr>
          <w:rStyle w:val="a8"/>
          <w:rFonts w:ascii="Arial" w:hAnsi="Arial" w:cs="Arial"/>
          <w:color w:val="008080"/>
          <w:sz w:val="21"/>
          <w:szCs w:val="21"/>
        </w:rPr>
        <w:t>Східньо-Европейського</w:t>
      </w:r>
      <w:proofErr w:type="spellEnd"/>
      <w:r>
        <w:rPr>
          <w:rStyle w:val="a8"/>
          <w:rFonts w:ascii="Arial" w:hAnsi="Arial" w:cs="Arial"/>
          <w:color w:val="008080"/>
          <w:sz w:val="21"/>
          <w:szCs w:val="21"/>
        </w:rPr>
        <w:t xml:space="preserve"> Фонду, 1954, 299 с.</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7"/>
          <w:rFonts w:ascii="Arial" w:hAnsi="Arial" w:cs="Arial"/>
          <w:color w:val="B22222"/>
          <w:sz w:val="21"/>
          <w:szCs w:val="21"/>
        </w:rPr>
        <w:t>* * *</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color w:val="1F1F1F"/>
          <w:sz w:val="21"/>
          <w:szCs w:val="21"/>
        </w:rPr>
        <w:t> </w:t>
      </w:r>
    </w:p>
    <w:tbl>
      <w:tblPr>
        <w:tblW w:w="9624" w:type="dxa"/>
        <w:tblCellSpacing w:w="0" w:type="dxa"/>
        <w:tblCellMar>
          <w:left w:w="0" w:type="dxa"/>
          <w:right w:w="0" w:type="dxa"/>
        </w:tblCellMar>
        <w:tblLook w:val="04A0" w:firstRow="1" w:lastRow="0" w:firstColumn="1" w:lastColumn="0" w:noHBand="0" w:noVBand="1"/>
      </w:tblPr>
      <w:tblGrid>
        <w:gridCol w:w="2905"/>
        <w:gridCol w:w="5675"/>
        <w:gridCol w:w="1044"/>
      </w:tblGrid>
      <w:tr w:rsidR="00221980" w:rsidTr="00221980">
        <w:trPr>
          <w:tblCellSpacing w:w="0" w:type="dxa"/>
        </w:trPr>
        <w:tc>
          <w:tcPr>
            <w:tcW w:w="2880" w:type="dxa"/>
            <w:vAlign w:val="center"/>
            <w:hideMark/>
          </w:tcPr>
          <w:p w:rsidR="00221980" w:rsidRDefault="00221980">
            <w:pPr>
              <w:pStyle w:val="3"/>
              <w:spacing w:line="312" w:lineRule="atLeast"/>
              <w:rPr>
                <w:b w:val="0"/>
                <w:bCs w:val="0"/>
                <w:sz w:val="21"/>
                <w:szCs w:val="21"/>
              </w:rPr>
            </w:pPr>
            <w:r>
              <w:rPr>
                <w:b w:val="0"/>
                <w:bCs w:val="0"/>
                <w:sz w:val="21"/>
                <w:szCs w:val="21"/>
              </w:rPr>
              <w:t> </w:t>
            </w:r>
          </w:p>
        </w:tc>
        <w:tc>
          <w:tcPr>
            <w:tcW w:w="5625"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Леонід Кисельов</w:t>
            </w:r>
          </w:p>
          <w:p w:rsidR="00221980" w:rsidRDefault="00221980">
            <w:pPr>
              <w:pStyle w:val="a3"/>
              <w:spacing w:before="75" w:beforeAutospacing="0" w:after="75" w:afterAutospacing="0" w:line="312" w:lineRule="atLeast"/>
              <w:ind w:left="75" w:right="75"/>
            </w:pPr>
            <w:r>
              <w:rPr>
                <w:rStyle w:val="a7"/>
                <w:color w:val="B22222"/>
                <w:sz w:val="21"/>
                <w:szCs w:val="21"/>
              </w:rPr>
              <w:t>ВІН БУВ ЯК ПОЛУМ'Я...</w:t>
            </w:r>
          </w:p>
          <w:p w:rsidR="00221980" w:rsidRDefault="00221980">
            <w:pPr>
              <w:pStyle w:val="a3"/>
              <w:spacing w:before="75" w:beforeAutospacing="0" w:after="75" w:afterAutospacing="0" w:line="312" w:lineRule="atLeast"/>
              <w:ind w:left="75" w:right="75"/>
            </w:pPr>
            <w:r>
              <w:rPr>
                <w:rStyle w:val="a8"/>
                <w:color w:val="4B0082"/>
                <w:sz w:val="21"/>
                <w:szCs w:val="21"/>
              </w:rPr>
              <w:t>"Та не однаково мені... "</w:t>
            </w:r>
            <w:r>
              <w:rPr>
                <w:sz w:val="21"/>
                <w:szCs w:val="21"/>
              </w:rPr>
              <w:br/>
            </w:r>
            <w:r>
              <w:rPr>
                <w:rStyle w:val="a8"/>
                <w:color w:val="008080"/>
                <w:sz w:val="21"/>
                <w:szCs w:val="21"/>
              </w:rPr>
              <w:t>Тарас Шевченко</w:t>
            </w:r>
          </w:p>
          <w:p w:rsidR="00221980" w:rsidRDefault="00221980">
            <w:pPr>
              <w:pStyle w:val="a3"/>
              <w:spacing w:before="75" w:beforeAutospacing="0" w:after="75" w:afterAutospacing="0" w:line="312" w:lineRule="atLeast"/>
              <w:ind w:left="75" w:right="75"/>
            </w:pPr>
            <w:r>
              <w:rPr>
                <w:sz w:val="21"/>
                <w:szCs w:val="21"/>
              </w:rPr>
              <w:t>Він був як полум'я. Його рядки — </w:t>
            </w:r>
            <w:r>
              <w:rPr>
                <w:sz w:val="21"/>
                <w:szCs w:val="21"/>
              </w:rPr>
              <w:br/>
              <w:t>Дзвінкі і небезпечні, наче криця, </w:t>
            </w:r>
            <w:r>
              <w:rPr>
                <w:sz w:val="21"/>
                <w:szCs w:val="21"/>
              </w:rPr>
              <w:br/>
              <w:t>Переживуть і жито, і пшеницю,</w:t>
            </w:r>
            <w:r>
              <w:rPr>
                <w:sz w:val="21"/>
                <w:szCs w:val="21"/>
              </w:rPr>
              <w:br/>
              <w:t>І хліб, і сіль, і війни, і віки.</w:t>
            </w:r>
          </w:p>
          <w:p w:rsidR="00221980" w:rsidRDefault="00221980">
            <w:pPr>
              <w:pStyle w:val="a3"/>
              <w:spacing w:before="75" w:beforeAutospacing="0" w:after="75" w:afterAutospacing="0" w:line="312" w:lineRule="atLeast"/>
              <w:ind w:left="75" w:right="75"/>
            </w:pPr>
            <w:r>
              <w:rPr>
                <w:sz w:val="21"/>
                <w:szCs w:val="21"/>
              </w:rPr>
              <w:t>Він був як полум'я. Свої слова —</w:t>
            </w:r>
            <w:r>
              <w:rPr>
                <w:sz w:val="21"/>
                <w:szCs w:val="21"/>
              </w:rPr>
              <w:br/>
              <w:t>Легкі, як небо, сині, наче квіти,</w:t>
            </w:r>
            <w:r>
              <w:rPr>
                <w:sz w:val="21"/>
                <w:szCs w:val="21"/>
              </w:rPr>
              <w:br/>
              <w:t>Що ними тільки правду говорити,</w:t>
            </w:r>
            <w:r>
              <w:rPr>
                <w:sz w:val="21"/>
                <w:szCs w:val="21"/>
              </w:rPr>
              <w:br/>
              <w:t>Він в наші душі спраглі наливав.</w:t>
            </w:r>
          </w:p>
          <w:p w:rsidR="00221980" w:rsidRDefault="00221980">
            <w:pPr>
              <w:pStyle w:val="a3"/>
              <w:spacing w:before="75" w:beforeAutospacing="0" w:after="75" w:afterAutospacing="0" w:line="312" w:lineRule="atLeast"/>
              <w:ind w:left="75" w:right="75"/>
            </w:pPr>
            <w:r>
              <w:rPr>
                <w:sz w:val="21"/>
                <w:szCs w:val="21"/>
              </w:rPr>
              <w:t>Він був як полум'я. Тепер ідіть,</w:t>
            </w:r>
            <w:r>
              <w:rPr>
                <w:sz w:val="21"/>
                <w:szCs w:val="21"/>
              </w:rPr>
              <w:br/>
            </w:r>
            <w:proofErr w:type="spellStart"/>
            <w:r>
              <w:rPr>
                <w:sz w:val="21"/>
                <w:szCs w:val="21"/>
              </w:rPr>
              <w:t>Мо'</w:t>
            </w:r>
            <w:proofErr w:type="spellEnd"/>
            <w:r>
              <w:rPr>
                <w:sz w:val="21"/>
                <w:szCs w:val="21"/>
              </w:rPr>
              <w:t xml:space="preserve"> пощастить знайти в трухлявій шафі </w:t>
            </w:r>
            <w:r>
              <w:rPr>
                <w:sz w:val="21"/>
                <w:szCs w:val="21"/>
              </w:rPr>
              <w:br/>
              <w:t>Засохлу риму, клоччя біографій, </w:t>
            </w:r>
            <w:r>
              <w:rPr>
                <w:sz w:val="21"/>
                <w:szCs w:val="21"/>
              </w:rPr>
              <w:br/>
              <w:t>Анкетну сповідь і газетну їдь.</w:t>
            </w:r>
          </w:p>
          <w:p w:rsidR="00221980" w:rsidRDefault="00221980">
            <w:pPr>
              <w:pStyle w:val="a3"/>
              <w:spacing w:before="75" w:beforeAutospacing="0" w:after="75" w:afterAutospacing="0" w:line="312" w:lineRule="atLeast"/>
              <w:ind w:left="75" w:right="75"/>
            </w:pPr>
            <w:r>
              <w:rPr>
                <w:sz w:val="21"/>
                <w:szCs w:val="21"/>
              </w:rPr>
              <w:t>Він був як полум'я.</w:t>
            </w:r>
            <w:r>
              <w:rPr>
                <w:sz w:val="21"/>
                <w:szCs w:val="21"/>
              </w:rPr>
              <w:br/>
            </w:r>
            <w:r>
              <w:rPr>
                <w:rStyle w:val="a8"/>
                <w:color w:val="008080"/>
                <w:sz w:val="21"/>
                <w:szCs w:val="21"/>
              </w:rPr>
              <w:t>(1968)</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t> </w:t>
            </w:r>
          </w:p>
        </w:tc>
      </w:tr>
    </w:tbl>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8"/>
          <w:rFonts w:ascii="Arial" w:hAnsi="Arial" w:cs="Arial"/>
          <w:color w:val="008080"/>
          <w:sz w:val="21"/>
          <w:szCs w:val="21"/>
        </w:rPr>
        <w:t xml:space="preserve">За матеріалами: Леонід Кисельов. «…Все на </w:t>
      </w:r>
      <w:proofErr w:type="spellStart"/>
      <w:r>
        <w:rPr>
          <w:rStyle w:val="a8"/>
          <w:rFonts w:ascii="Arial" w:hAnsi="Arial" w:cs="Arial"/>
          <w:color w:val="008080"/>
          <w:sz w:val="21"/>
          <w:szCs w:val="21"/>
        </w:rPr>
        <w:t>свете</w:t>
      </w:r>
      <w:proofErr w:type="spellEnd"/>
      <w:r>
        <w:rPr>
          <w:rStyle w:val="a8"/>
          <w:rFonts w:ascii="Arial" w:hAnsi="Arial" w:cs="Arial"/>
          <w:color w:val="008080"/>
          <w:sz w:val="21"/>
          <w:szCs w:val="21"/>
        </w:rPr>
        <w:t xml:space="preserve"> – </w:t>
      </w:r>
      <w:proofErr w:type="spellStart"/>
      <w:r>
        <w:rPr>
          <w:rStyle w:val="a8"/>
          <w:rFonts w:ascii="Arial" w:hAnsi="Arial" w:cs="Arial"/>
          <w:color w:val="008080"/>
          <w:sz w:val="21"/>
          <w:szCs w:val="21"/>
        </w:rPr>
        <w:t>только</w:t>
      </w:r>
      <w:proofErr w:type="spellEnd"/>
      <w:r>
        <w:rPr>
          <w:rStyle w:val="a8"/>
          <w:rFonts w:ascii="Arial" w:hAnsi="Arial" w:cs="Arial"/>
          <w:color w:val="008080"/>
          <w:sz w:val="21"/>
          <w:szCs w:val="21"/>
        </w:rPr>
        <w:t xml:space="preserve"> </w:t>
      </w:r>
      <w:proofErr w:type="spellStart"/>
      <w:r>
        <w:rPr>
          <w:rStyle w:val="a8"/>
          <w:rFonts w:ascii="Arial" w:hAnsi="Arial" w:cs="Arial"/>
          <w:color w:val="008080"/>
          <w:sz w:val="21"/>
          <w:szCs w:val="21"/>
        </w:rPr>
        <w:t>песня</w:t>
      </w:r>
      <w:proofErr w:type="spellEnd"/>
      <w:r>
        <w:rPr>
          <w:rStyle w:val="a8"/>
          <w:rFonts w:ascii="Arial" w:hAnsi="Arial" w:cs="Arial"/>
          <w:color w:val="008080"/>
          <w:sz w:val="21"/>
          <w:szCs w:val="21"/>
        </w:rPr>
        <w:t xml:space="preserve"> на </w:t>
      </w:r>
      <w:proofErr w:type="spellStart"/>
      <w:r>
        <w:rPr>
          <w:rStyle w:val="a8"/>
          <w:rFonts w:ascii="Arial" w:hAnsi="Arial" w:cs="Arial"/>
          <w:color w:val="008080"/>
          <w:sz w:val="21"/>
          <w:szCs w:val="21"/>
        </w:rPr>
        <w:t>украинском</w:t>
      </w:r>
      <w:proofErr w:type="spellEnd"/>
      <w:r>
        <w:rPr>
          <w:rStyle w:val="a8"/>
          <w:rFonts w:ascii="Arial" w:hAnsi="Arial" w:cs="Arial"/>
          <w:color w:val="008080"/>
          <w:sz w:val="21"/>
          <w:szCs w:val="21"/>
        </w:rPr>
        <w:t xml:space="preserve"> </w:t>
      </w:r>
      <w:proofErr w:type="spellStart"/>
      <w:r>
        <w:rPr>
          <w:rStyle w:val="a8"/>
          <w:rFonts w:ascii="Arial" w:hAnsi="Arial" w:cs="Arial"/>
          <w:color w:val="008080"/>
          <w:sz w:val="21"/>
          <w:szCs w:val="21"/>
        </w:rPr>
        <w:t>языке</w:t>
      </w:r>
      <w:proofErr w:type="spellEnd"/>
      <w:r>
        <w:rPr>
          <w:rStyle w:val="a8"/>
          <w:rFonts w:ascii="Arial" w:hAnsi="Arial" w:cs="Arial"/>
          <w:color w:val="008080"/>
          <w:sz w:val="21"/>
          <w:szCs w:val="21"/>
        </w:rPr>
        <w:t xml:space="preserve">». Вибране до 60-річчя поета. Упорядник Сергій Кисельов. Обкладинка Марини </w:t>
      </w:r>
      <w:proofErr w:type="spellStart"/>
      <w:r>
        <w:rPr>
          <w:rStyle w:val="a8"/>
          <w:rFonts w:ascii="Arial" w:hAnsi="Arial" w:cs="Arial"/>
          <w:color w:val="008080"/>
          <w:sz w:val="21"/>
          <w:szCs w:val="21"/>
        </w:rPr>
        <w:t>Туровської</w:t>
      </w:r>
      <w:proofErr w:type="spellEnd"/>
      <w:r>
        <w:rPr>
          <w:rStyle w:val="a8"/>
          <w:rFonts w:ascii="Arial" w:hAnsi="Arial" w:cs="Arial"/>
          <w:color w:val="008080"/>
          <w:sz w:val="21"/>
          <w:szCs w:val="21"/>
        </w:rPr>
        <w:t>. Київ, видавництво "Факт", 2006, стор. 241 - 242.</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7"/>
          <w:rFonts w:ascii="Arial" w:hAnsi="Arial" w:cs="Arial"/>
          <w:color w:val="B22222"/>
          <w:sz w:val="21"/>
          <w:szCs w:val="21"/>
        </w:rPr>
        <w:t>* *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Fonts w:ascii="Arial" w:hAnsi="Arial" w:cs="Arial"/>
          <w:color w:val="1F1F1F"/>
          <w:sz w:val="21"/>
          <w:szCs w:val="21"/>
        </w:rPr>
        <w:t> </w:t>
      </w:r>
    </w:p>
    <w:tbl>
      <w:tblPr>
        <w:tblW w:w="9624" w:type="dxa"/>
        <w:tblCellSpacing w:w="0" w:type="dxa"/>
        <w:tblCellMar>
          <w:left w:w="0" w:type="dxa"/>
          <w:right w:w="0" w:type="dxa"/>
        </w:tblCellMar>
        <w:tblLook w:val="04A0" w:firstRow="1" w:lastRow="0" w:firstColumn="1" w:lastColumn="0" w:noHBand="0" w:noVBand="1"/>
      </w:tblPr>
      <w:tblGrid>
        <w:gridCol w:w="2940"/>
        <w:gridCol w:w="5638"/>
        <w:gridCol w:w="1046"/>
      </w:tblGrid>
      <w:tr w:rsidR="00221980" w:rsidTr="00221980">
        <w:trPr>
          <w:tblCellSpacing w:w="0" w:type="dxa"/>
        </w:trPr>
        <w:tc>
          <w:tcPr>
            <w:tcW w:w="2910" w:type="dxa"/>
            <w:vAlign w:val="center"/>
            <w:hideMark/>
          </w:tcPr>
          <w:p w:rsidR="00221980" w:rsidRDefault="00221980">
            <w:pPr>
              <w:pStyle w:val="3"/>
              <w:spacing w:line="312" w:lineRule="atLeast"/>
              <w:rPr>
                <w:b w:val="0"/>
                <w:bCs w:val="0"/>
                <w:sz w:val="21"/>
                <w:szCs w:val="21"/>
              </w:rPr>
            </w:pPr>
            <w:r>
              <w:rPr>
                <w:b w:val="0"/>
                <w:bCs w:val="0"/>
                <w:sz w:val="21"/>
                <w:szCs w:val="21"/>
              </w:rPr>
              <w:t> </w:t>
            </w:r>
          </w:p>
        </w:tc>
        <w:tc>
          <w:tcPr>
            <w:tcW w:w="5580"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Дмитро Білоус</w:t>
            </w:r>
          </w:p>
          <w:p w:rsidR="00221980" w:rsidRDefault="00221980">
            <w:pPr>
              <w:pStyle w:val="a3"/>
              <w:spacing w:before="75" w:beforeAutospacing="0" w:after="75" w:afterAutospacing="0" w:line="312" w:lineRule="atLeast"/>
              <w:ind w:left="75" w:right="75"/>
            </w:pPr>
            <w:r>
              <w:rPr>
                <w:rStyle w:val="a7"/>
                <w:color w:val="B22222"/>
                <w:sz w:val="21"/>
                <w:szCs w:val="21"/>
              </w:rPr>
              <w:t>НА ГОРІ ТАРАСОВІЙ</w:t>
            </w:r>
          </w:p>
          <w:p w:rsidR="00221980" w:rsidRDefault="00221980">
            <w:pPr>
              <w:pStyle w:val="a3"/>
              <w:spacing w:before="75" w:beforeAutospacing="0" w:after="75" w:afterAutospacing="0" w:line="312" w:lineRule="atLeast"/>
              <w:ind w:left="75" w:right="75"/>
            </w:pPr>
            <w:r>
              <w:rPr>
                <w:sz w:val="21"/>
                <w:szCs w:val="21"/>
              </w:rPr>
              <w:t xml:space="preserve">На гілках зелені </w:t>
            </w:r>
            <w:proofErr w:type="spellStart"/>
            <w:r>
              <w:rPr>
                <w:sz w:val="21"/>
                <w:szCs w:val="21"/>
              </w:rPr>
              <w:t>бростІ</w:t>
            </w:r>
            <w:proofErr w:type="spellEnd"/>
            <w:r>
              <w:rPr>
                <w:sz w:val="21"/>
                <w:szCs w:val="21"/>
              </w:rPr>
              <w:t>,</w:t>
            </w:r>
            <w:r>
              <w:rPr>
                <w:sz w:val="21"/>
                <w:szCs w:val="21"/>
              </w:rPr>
              <w:br/>
              <w:t>в небі хмари бязеві.</w:t>
            </w:r>
            <w:r>
              <w:rPr>
                <w:sz w:val="21"/>
                <w:szCs w:val="21"/>
              </w:rPr>
              <w:br/>
              <w:t>Біля пам'ятника гості</w:t>
            </w:r>
            <w:r>
              <w:rPr>
                <w:sz w:val="21"/>
                <w:szCs w:val="21"/>
              </w:rPr>
              <w:br/>
              <w:t>на горі Тарасовій.</w:t>
            </w:r>
          </w:p>
          <w:p w:rsidR="00221980" w:rsidRDefault="00221980">
            <w:pPr>
              <w:pStyle w:val="a3"/>
              <w:spacing w:before="75" w:beforeAutospacing="0" w:after="75" w:afterAutospacing="0" w:line="312" w:lineRule="atLeast"/>
              <w:ind w:left="75" w:right="75"/>
            </w:pPr>
            <w:r>
              <w:rPr>
                <w:sz w:val="21"/>
                <w:szCs w:val="21"/>
              </w:rPr>
              <w:t>А гостей же так багато</w:t>
            </w:r>
            <w:r>
              <w:rPr>
                <w:sz w:val="21"/>
                <w:szCs w:val="21"/>
              </w:rPr>
              <w:br/>
              <w:t xml:space="preserve">в цій порі </w:t>
            </w:r>
            <w:proofErr w:type="spellStart"/>
            <w:r>
              <w:rPr>
                <w:sz w:val="21"/>
                <w:szCs w:val="21"/>
              </w:rPr>
              <w:t>весновій</w:t>
            </w:r>
            <w:proofErr w:type="spellEnd"/>
            <w:r>
              <w:rPr>
                <w:sz w:val="21"/>
                <w:szCs w:val="21"/>
              </w:rPr>
              <w:t>:</w:t>
            </w:r>
            <w:r>
              <w:rPr>
                <w:sz w:val="21"/>
                <w:szCs w:val="21"/>
              </w:rPr>
              <w:br/>
              <w:t>всенародне світле свято</w:t>
            </w:r>
            <w:r>
              <w:rPr>
                <w:sz w:val="21"/>
                <w:szCs w:val="21"/>
              </w:rPr>
              <w:br/>
              <w:t>«В сім'ї вольній, новій».</w:t>
            </w:r>
          </w:p>
          <w:p w:rsidR="00221980" w:rsidRDefault="00221980">
            <w:pPr>
              <w:pStyle w:val="a3"/>
              <w:spacing w:before="75" w:beforeAutospacing="0" w:after="75" w:afterAutospacing="0" w:line="312" w:lineRule="atLeast"/>
              <w:ind w:left="75" w:right="75"/>
            </w:pPr>
            <w:r>
              <w:rPr>
                <w:sz w:val="21"/>
                <w:szCs w:val="21"/>
              </w:rPr>
              <w:t>Не Дніпра рокочуть хвилі —</w:t>
            </w:r>
            <w:r>
              <w:rPr>
                <w:sz w:val="21"/>
                <w:szCs w:val="21"/>
              </w:rPr>
              <w:br/>
            </w:r>
            <w:r>
              <w:rPr>
                <w:sz w:val="21"/>
                <w:szCs w:val="21"/>
              </w:rPr>
              <w:lastRenderedPageBreak/>
              <w:t>сплески океанові:</w:t>
            </w:r>
            <w:r>
              <w:rPr>
                <w:sz w:val="21"/>
                <w:szCs w:val="21"/>
              </w:rPr>
              <w:br/>
              <w:t>то співають на могилі</w:t>
            </w:r>
            <w:r>
              <w:rPr>
                <w:sz w:val="21"/>
                <w:szCs w:val="21"/>
              </w:rPr>
              <w:br/>
              <w:t>«Заповіт» у Каневі.</w:t>
            </w:r>
          </w:p>
          <w:p w:rsidR="00221980" w:rsidRDefault="00221980">
            <w:pPr>
              <w:pStyle w:val="a3"/>
              <w:spacing w:before="75" w:beforeAutospacing="0" w:after="75" w:afterAutospacing="0" w:line="312" w:lineRule="atLeast"/>
              <w:ind w:left="75" w:right="75"/>
            </w:pPr>
            <w:r>
              <w:rPr>
                <w:sz w:val="21"/>
                <w:szCs w:val="21"/>
              </w:rPr>
              <w:t>То не грім хмарину вразив</w:t>
            </w:r>
            <w:r>
              <w:rPr>
                <w:sz w:val="21"/>
                <w:szCs w:val="21"/>
              </w:rPr>
              <w:br/>
              <w:t>зблисками грозовими —</w:t>
            </w:r>
            <w:r>
              <w:rPr>
                <w:sz w:val="21"/>
                <w:szCs w:val="21"/>
              </w:rPr>
              <w:br/>
              <w:t>«Заповіт» гримить Тарасів</w:t>
            </w:r>
            <w:r>
              <w:rPr>
                <w:sz w:val="21"/>
                <w:szCs w:val="21"/>
              </w:rPr>
              <w:br/>
              <w:t>всього світу мовами.</w:t>
            </w:r>
          </w:p>
          <w:p w:rsidR="00221980" w:rsidRDefault="00221980">
            <w:pPr>
              <w:pStyle w:val="a3"/>
              <w:spacing w:before="75" w:beforeAutospacing="0" w:after="75" w:afterAutospacing="0" w:line="312" w:lineRule="atLeast"/>
              <w:ind w:left="75" w:right="75"/>
            </w:pPr>
            <w:r>
              <w:rPr>
                <w:sz w:val="21"/>
                <w:szCs w:val="21"/>
              </w:rPr>
              <w:t xml:space="preserve">Росіянин: </w:t>
            </w:r>
            <w:proofErr w:type="spellStart"/>
            <w:r>
              <w:rPr>
                <w:sz w:val="21"/>
                <w:szCs w:val="21"/>
              </w:rPr>
              <w:t>как</w:t>
            </w:r>
            <w:proofErr w:type="spellEnd"/>
            <w:r>
              <w:rPr>
                <w:sz w:val="21"/>
                <w:szCs w:val="21"/>
              </w:rPr>
              <w:t xml:space="preserve"> </w:t>
            </w:r>
            <w:proofErr w:type="spellStart"/>
            <w:r>
              <w:rPr>
                <w:sz w:val="21"/>
                <w:szCs w:val="21"/>
              </w:rPr>
              <w:t>бушует</w:t>
            </w:r>
            <w:proofErr w:type="spellEnd"/>
            <w:r>
              <w:rPr>
                <w:sz w:val="21"/>
                <w:szCs w:val="21"/>
              </w:rPr>
              <w:br/>
            </w:r>
            <w:proofErr w:type="spellStart"/>
            <w:r>
              <w:rPr>
                <w:sz w:val="21"/>
                <w:szCs w:val="21"/>
              </w:rPr>
              <w:t>старый</w:t>
            </w:r>
            <w:proofErr w:type="spellEnd"/>
            <w:r>
              <w:rPr>
                <w:sz w:val="21"/>
                <w:szCs w:val="21"/>
              </w:rPr>
              <w:t xml:space="preserve"> </w:t>
            </w:r>
            <w:proofErr w:type="spellStart"/>
            <w:r>
              <w:rPr>
                <w:sz w:val="21"/>
                <w:szCs w:val="21"/>
              </w:rPr>
              <w:t>Днепр</w:t>
            </w:r>
            <w:proofErr w:type="spellEnd"/>
            <w:r>
              <w:rPr>
                <w:sz w:val="21"/>
                <w:szCs w:val="21"/>
              </w:rPr>
              <w:t xml:space="preserve"> </w:t>
            </w:r>
            <w:proofErr w:type="spellStart"/>
            <w:r>
              <w:rPr>
                <w:sz w:val="21"/>
                <w:szCs w:val="21"/>
              </w:rPr>
              <w:t>под</w:t>
            </w:r>
            <w:proofErr w:type="spellEnd"/>
            <w:r>
              <w:rPr>
                <w:sz w:val="21"/>
                <w:szCs w:val="21"/>
              </w:rPr>
              <w:t xml:space="preserve"> </w:t>
            </w:r>
            <w:proofErr w:type="spellStart"/>
            <w:r>
              <w:rPr>
                <w:sz w:val="21"/>
                <w:szCs w:val="21"/>
              </w:rPr>
              <w:t>кручей</w:t>
            </w:r>
            <w:proofErr w:type="spellEnd"/>
            <w:r>
              <w:rPr>
                <w:sz w:val="21"/>
                <w:szCs w:val="21"/>
              </w:rPr>
              <w:t>...</w:t>
            </w:r>
            <w:r>
              <w:rPr>
                <w:sz w:val="21"/>
                <w:szCs w:val="21"/>
              </w:rPr>
              <w:br/>
              <w:t xml:space="preserve">білорус: </w:t>
            </w:r>
            <w:proofErr w:type="spellStart"/>
            <w:r>
              <w:rPr>
                <w:sz w:val="21"/>
                <w:szCs w:val="21"/>
              </w:rPr>
              <w:t>каб</w:t>
            </w:r>
            <w:proofErr w:type="spellEnd"/>
            <w:r>
              <w:rPr>
                <w:sz w:val="21"/>
                <w:szCs w:val="21"/>
              </w:rPr>
              <w:t xml:space="preserve"> </w:t>
            </w:r>
            <w:proofErr w:type="spellStart"/>
            <w:r>
              <w:rPr>
                <w:sz w:val="21"/>
                <w:szCs w:val="21"/>
              </w:rPr>
              <w:t>было</w:t>
            </w:r>
            <w:proofErr w:type="spellEnd"/>
            <w:r>
              <w:rPr>
                <w:sz w:val="21"/>
                <w:szCs w:val="21"/>
              </w:rPr>
              <w:t xml:space="preserve"> чутна</w:t>
            </w:r>
            <w:r>
              <w:rPr>
                <w:sz w:val="21"/>
                <w:szCs w:val="21"/>
              </w:rPr>
              <w:br/>
              <w:t xml:space="preserve">як </w:t>
            </w:r>
            <w:proofErr w:type="spellStart"/>
            <w:r>
              <w:rPr>
                <w:sz w:val="21"/>
                <w:szCs w:val="21"/>
              </w:rPr>
              <w:t>грыміць</w:t>
            </w:r>
            <w:proofErr w:type="spellEnd"/>
            <w:r>
              <w:rPr>
                <w:sz w:val="21"/>
                <w:szCs w:val="21"/>
              </w:rPr>
              <w:t xml:space="preserve"> </w:t>
            </w:r>
            <w:proofErr w:type="spellStart"/>
            <w:r>
              <w:rPr>
                <w:sz w:val="21"/>
                <w:szCs w:val="21"/>
              </w:rPr>
              <w:t>грымучы</w:t>
            </w:r>
            <w:proofErr w:type="spellEnd"/>
            <w:r>
              <w:rPr>
                <w:sz w:val="21"/>
                <w:szCs w:val="21"/>
              </w:rPr>
              <w:t>...</w:t>
            </w:r>
            <w:r>
              <w:rPr>
                <w:sz w:val="21"/>
                <w:szCs w:val="21"/>
              </w:rPr>
              <w:br/>
              <w:t>    </w:t>
            </w:r>
            <w:r>
              <w:rPr>
                <w:sz w:val="21"/>
                <w:szCs w:val="21"/>
              </w:rPr>
              <w:br/>
              <w:t>А високий італієць</w:t>
            </w:r>
            <w:r>
              <w:rPr>
                <w:sz w:val="21"/>
                <w:szCs w:val="21"/>
              </w:rPr>
              <w:br/>
              <w:t>тягне басовито:</w:t>
            </w:r>
          </w:p>
          <w:p w:rsidR="00221980" w:rsidRDefault="00221980">
            <w:pPr>
              <w:pStyle w:val="a3"/>
              <w:spacing w:before="75" w:beforeAutospacing="0" w:after="75" w:afterAutospacing="0" w:line="312" w:lineRule="atLeast"/>
              <w:ind w:left="75" w:right="75"/>
            </w:pPr>
            <w:proofErr w:type="spellStart"/>
            <w:r>
              <w:rPr>
                <w:sz w:val="21"/>
                <w:szCs w:val="21"/>
              </w:rPr>
              <w:t>che</w:t>
            </w:r>
            <w:proofErr w:type="spellEnd"/>
            <w:r>
              <w:rPr>
                <w:sz w:val="21"/>
                <w:szCs w:val="21"/>
              </w:rPr>
              <w:t xml:space="preserve"> </w:t>
            </w:r>
            <w:proofErr w:type="spellStart"/>
            <w:r>
              <w:rPr>
                <w:sz w:val="21"/>
                <w:szCs w:val="21"/>
              </w:rPr>
              <w:t>si</w:t>
            </w:r>
            <w:proofErr w:type="spellEnd"/>
            <w:r>
              <w:rPr>
                <w:sz w:val="21"/>
                <w:szCs w:val="21"/>
              </w:rPr>
              <w:t xml:space="preserve"> </w:t>
            </w:r>
            <w:proofErr w:type="spellStart"/>
            <w:r>
              <w:rPr>
                <w:sz w:val="21"/>
                <w:szCs w:val="21"/>
              </w:rPr>
              <w:t>oda</w:t>
            </w:r>
            <w:proofErr w:type="spellEnd"/>
            <w:r>
              <w:rPr>
                <w:sz w:val="21"/>
                <w:szCs w:val="21"/>
              </w:rPr>
              <w:t xml:space="preserve"> </w:t>
            </w:r>
            <w:proofErr w:type="spellStart"/>
            <w:r>
              <w:rPr>
                <w:sz w:val="21"/>
                <w:szCs w:val="21"/>
              </w:rPr>
              <w:t>il</w:t>
            </w:r>
            <w:proofErr w:type="spellEnd"/>
            <w:r>
              <w:rPr>
                <w:sz w:val="21"/>
                <w:szCs w:val="21"/>
              </w:rPr>
              <w:t xml:space="preserve"> </w:t>
            </w:r>
            <w:proofErr w:type="spellStart"/>
            <w:r>
              <w:rPr>
                <w:sz w:val="21"/>
                <w:szCs w:val="21"/>
              </w:rPr>
              <w:t>muggito</w:t>
            </w:r>
            <w:proofErr w:type="spellEnd"/>
            <w:r>
              <w:rPr>
                <w:sz w:val="21"/>
                <w:szCs w:val="21"/>
              </w:rPr>
              <w:br/>
            </w:r>
            <w:proofErr w:type="spellStart"/>
            <w:r>
              <w:rPr>
                <w:sz w:val="21"/>
                <w:szCs w:val="21"/>
              </w:rPr>
              <w:t>del</w:t>
            </w:r>
            <w:proofErr w:type="spellEnd"/>
            <w:r>
              <w:rPr>
                <w:sz w:val="21"/>
                <w:szCs w:val="21"/>
              </w:rPr>
              <w:t xml:space="preserve"> </w:t>
            </w:r>
            <w:proofErr w:type="spellStart"/>
            <w:r>
              <w:rPr>
                <w:sz w:val="21"/>
                <w:szCs w:val="21"/>
              </w:rPr>
              <w:t>fiume</w:t>
            </w:r>
            <w:proofErr w:type="spellEnd"/>
            <w:r>
              <w:rPr>
                <w:sz w:val="21"/>
                <w:szCs w:val="21"/>
              </w:rPr>
              <w:t xml:space="preserve"> </w:t>
            </w:r>
            <w:proofErr w:type="spellStart"/>
            <w:r>
              <w:rPr>
                <w:sz w:val="21"/>
                <w:szCs w:val="21"/>
              </w:rPr>
              <w:t>stizzito</w:t>
            </w:r>
            <w:proofErr w:type="spellEnd"/>
          </w:p>
          <w:p w:rsidR="00221980" w:rsidRDefault="00221980">
            <w:pPr>
              <w:pStyle w:val="a3"/>
              <w:spacing w:before="75" w:beforeAutospacing="0" w:after="75" w:afterAutospacing="0" w:line="312" w:lineRule="atLeast"/>
              <w:ind w:left="75" w:right="75"/>
            </w:pPr>
            <w:r>
              <w:rPr>
                <w:sz w:val="21"/>
                <w:szCs w:val="21"/>
              </w:rPr>
              <w:t>А болгарин з чистим</w:t>
            </w:r>
            <w:r>
              <w:rPr>
                <w:sz w:val="21"/>
                <w:szCs w:val="21"/>
              </w:rPr>
              <w:br/>
              <w:t>серцем слов'янина-брата:</w:t>
            </w:r>
            <w:r>
              <w:rPr>
                <w:sz w:val="21"/>
                <w:szCs w:val="21"/>
              </w:rPr>
              <w:br/>
            </w:r>
            <w:proofErr w:type="spellStart"/>
            <w:r>
              <w:rPr>
                <w:sz w:val="21"/>
                <w:szCs w:val="21"/>
              </w:rPr>
              <w:t>да</w:t>
            </w:r>
            <w:proofErr w:type="spellEnd"/>
            <w:r>
              <w:rPr>
                <w:sz w:val="21"/>
                <w:szCs w:val="21"/>
              </w:rPr>
              <w:t xml:space="preserve"> се </w:t>
            </w:r>
            <w:proofErr w:type="spellStart"/>
            <w:r>
              <w:rPr>
                <w:sz w:val="21"/>
                <w:szCs w:val="21"/>
              </w:rPr>
              <w:t>виждат</w:t>
            </w:r>
            <w:proofErr w:type="spellEnd"/>
            <w:r>
              <w:rPr>
                <w:sz w:val="21"/>
                <w:szCs w:val="21"/>
              </w:rPr>
              <w:t xml:space="preserve">, </w:t>
            </w:r>
            <w:proofErr w:type="spellStart"/>
            <w:r>
              <w:rPr>
                <w:sz w:val="21"/>
                <w:szCs w:val="21"/>
              </w:rPr>
              <w:t>да</w:t>
            </w:r>
            <w:proofErr w:type="spellEnd"/>
            <w:r>
              <w:rPr>
                <w:sz w:val="21"/>
                <w:szCs w:val="21"/>
              </w:rPr>
              <w:t xml:space="preserve"> се </w:t>
            </w:r>
            <w:proofErr w:type="spellStart"/>
            <w:r>
              <w:rPr>
                <w:sz w:val="21"/>
                <w:szCs w:val="21"/>
              </w:rPr>
              <w:t>чува</w:t>
            </w:r>
            <w:proofErr w:type="spellEnd"/>
            <w:r>
              <w:rPr>
                <w:sz w:val="21"/>
                <w:szCs w:val="21"/>
              </w:rPr>
              <w:t>,</w:t>
            </w:r>
            <w:r>
              <w:rPr>
                <w:sz w:val="21"/>
                <w:szCs w:val="21"/>
              </w:rPr>
              <w:br/>
            </w:r>
            <w:proofErr w:type="spellStart"/>
            <w:r>
              <w:rPr>
                <w:sz w:val="21"/>
                <w:szCs w:val="21"/>
              </w:rPr>
              <w:t>как</w:t>
            </w:r>
            <w:proofErr w:type="spellEnd"/>
            <w:r>
              <w:rPr>
                <w:sz w:val="21"/>
                <w:szCs w:val="21"/>
              </w:rPr>
              <w:t xml:space="preserve"> реве </w:t>
            </w:r>
            <w:proofErr w:type="spellStart"/>
            <w:r>
              <w:rPr>
                <w:sz w:val="21"/>
                <w:szCs w:val="21"/>
              </w:rPr>
              <w:t>реката</w:t>
            </w:r>
            <w:proofErr w:type="spellEnd"/>
            <w:r>
              <w:rPr>
                <w:sz w:val="21"/>
                <w:szCs w:val="21"/>
              </w:rPr>
              <w:t>...</w:t>
            </w:r>
          </w:p>
          <w:p w:rsidR="00221980" w:rsidRDefault="00221980">
            <w:pPr>
              <w:pStyle w:val="a3"/>
              <w:spacing w:before="75" w:beforeAutospacing="0" w:after="75" w:afterAutospacing="0" w:line="312" w:lineRule="atLeast"/>
              <w:ind w:left="75" w:right="75"/>
            </w:pPr>
            <w:r>
              <w:rPr>
                <w:sz w:val="21"/>
                <w:szCs w:val="21"/>
              </w:rPr>
              <w:t>Ти, індійцю із Калькутти,</w:t>
            </w:r>
            <w:r>
              <w:rPr>
                <w:sz w:val="21"/>
                <w:szCs w:val="21"/>
              </w:rPr>
              <w:br/>
              <w:t>їхав так далеко ти.</w:t>
            </w:r>
            <w:r>
              <w:rPr>
                <w:sz w:val="21"/>
                <w:szCs w:val="21"/>
              </w:rPr>
              <w:br/>
              <w:t>І твоєї мови чути</w:t>
            </w:r>
            <w:r>
              <w:rPr>
                <w:sz w:val="21"/>
                <w:szCs w:val="21"/>
              </w:rPr>
              <w:br/>
              <w:t>переливні клекоти.</w:t>
            </w:r>
          </w:p>
          <w:p w:rsidR="00221980" w:rsidRDefault="00221980">
            <w:pPr>
              <w:pStyle w:val="a3"/>
              <w:spacing w:before="75" w:beforeAutospacing="0" w:after="75" w:afterAutospacing="0" w:line="312" w:lineRule="atLeast"/>
              <w:ind w:left="75" w:right="75"/>
            </w:pPr>
            <w:r>
              <w:rPr>
                <w:sz w:val="21"/>
                <w:szCs w:val="21"/>
              </w:rPr>
              <w:t>Вслухайсь, друже із Тулузи,</w:t>
            </w:r>
            <w:r>
              <w:rPr>
                <w:sz w:val="21"/>
                <w:szCs w:val="21"/>
              </w:rPr>
              <w:br/>
              <w:t>у слова пророка ти...</w:t>
            </w:r>
            <w:r>
              <w:rPr>
                <w:sz w:val="21"/>
                <w:szCs w:val="21"/>
              </w:rPr>
              <w:br/>
              <w:t>І звучать в словах француза</w:t>
            </w:r>
            <w:r>
              <w:rPr>
                <w:sz w:val="21"/>
                <w:szCs w:val="21"/>
              </w:rPr>
              <w:br/>
              <w:t>переливні рокоти.</w:t>
            </w:r>
          </w:p>
          <w:p w:rsidR="00221980" w:rsidRDefault="00221980">
            <w:pPr>
              <w:pStyle w:val="a3"/>
              <w:spacing w:before="75" w:beforeAutospacing="0" w:after="75" w:afterAutospacing="0" w:line="312" w:lineRule="atLeast"/>
              <w:ind w:left="75" w:right="75"/>
            </w:pPr>
            <w:r>
              <w:rPr>
                <w:sz w:val="21"/>
                <w:szCs w:val="21"/>
              </w:rPr>
              <w:t>В морі музики — по вінця</w:t>
            </w:r>
            <w:r>
              <w:rPr>
                <w:sz w:val="21"/>
                <w:szCs w:val="21"/>
              </w:rPr>
              <w:br/>
            </w:r>
            <w:proofErr w:type="spellStart"/>
            <w:r>
              <w:rPr>
                <w:sz w:val="21"/>
                <w:szCs w:val="21"/>
              </w:rPr>
              <w:t>щемні</w:t>
            </w:r>
            <w:proofErr w:type="spellEnd"/>
            <w:r>
              <w:rPr>
                <w:sz w:val="21"/>
                <w:szCs w:val="21"/>
              </w:rPr>
              <w:t xml:space="preserve"> підголоски там</w:t>
            </w:r>
            <w:r>
              <w:rPr>
                <w:sz w:val="21"/>
                <w:szCs w:val="21"/>
              </w:rPr>
              <w:br/>
              <w:t>тануть в серці українця</w:t>
            </w:r>
            <w:r>
              <w:rPr>
                <w:sz w:val="21"/>
                <w:szCs w:val="21"/>
              </w:rPr>
              <w:br/>
              <w:t>невимовним лоскотом.</w:t>
            </w:r>
          </w:p>
          <w:p w:rsidR="00221980" w:rsidRDefault="00221980">
            <w:pPr>
              <w:pStyle w:val="a3"/>
              <w:spacing w:before="75" w:beforeAutospacing="0" w:after="75" w:afterAutospacing="0" w:line="312" w:lineRule="atLeast"/>
              <w:ind w:left="75" w:right="75"/>
            </w:pPr>
            <w:r>
              <w:rPr>
                <w:sz w:val="21"/>
                <w:szCs w:val="21"/>
              </w:rPr>
              <w:t>Бо зринає в тім хоралі</w:t>
            </w:r>
            <w:r>
              <w:rPr>
                <w:sz w:val="21"/>
                <w:szCs w:val="21"/>
              </w:rPr>
              <w:br/>
              <w:t xml:space="preserve">сиротя </w:t>
            </w:r>
            <w:proofErr w:type="spellStart"/>
            <w:r>
              <w:rPr>
                <w:sz w:val="21"/>
                <w:szCs w:val="21"/>
              </w:rPr>
              <w:t>невкутане</w:t>
            </w:r>
            <w:proofErr w:type="spellEnd"/>
            <w:r>
              <w:rPr>
                <w:sz w:val="21"/>
                <w:szCs w:val="21"/>
              </w:rPr>
              <w:br/>
              <w:t xml:space="preserve">і Кобзар на </w:t>
            </w:r>
            <w:proofErr w:type="spellStart"/>
            <w:r>
              <w:rPr>
                <w:sz w:val="21"/>
                <w:szCs w:val="21"/>
              </w:rPr>
              <w:t>Кос-Аралі</w:t>
            </w:r>
            <w:proofErr w:type="spellEnd"/>
            <w:r>
              <w:rPr>
                <w:sz w:val="21"/>
                <w:szCs w:val="21"/>
              </w:rPr>
              <w:t>,</w:t>
            </w:r>
            <w:r>
              <w:rPr>
                <w:sz w:val="21"/>
                <w:szCs w:val="21"/>
              </w:rPr>
              <w:br/>
              <w:t>муштра і шпіцрутени.</w:t>
            </w:r>
          </w:p>
          <w:p w:rsidR="00221980" w:rsidRDefault="00221980">
            <w:pPr>
              <w:pStyle w:val="a3"/>
              <w:spacing w:before="75" w:beforeAutospacing="0" w:after="75" w:afterAutospacing="0" w:line="312" w:lineRule="atLeast"/>
              <w:ind w:left="75" w:right="75"/>
            </w:pPr>
            <w:r>
              <w:rPr>
                <w:sz w:val="21"/>
                <w:szCs w:val="21"/>
              </w:rPr>
              <w:t>Наче грім хмарину вразив</w:t>
            </w:r>
            <w:r>
              <w:rPr>
                <w:sz w:val="21"/>
                <w:szCs w:val="21"/>
              </w:rPr>
              <w:br/>
              <w:t>зблисками грозовими —</w:t>
            </w:r>
            <w:r>
              <w:rPr>
                <w:sz w:val="21"/>
                <w:szCs w:val="21"/>
              </w:rPr>
              <w:br/>
              <w:t>«Заповіт» гримить Тарасів</w:t>
            </w:r>
            <w:r>
              <w:rPr>
                <w:sz w:val="21"/>
                <w:szCs w:val="21"/>
              </w:rPr>
              <w:br/>
              <w:t>всього світу мовами:</w:t>
            </w:r>
          </w:p>
          <w:p w:rsidR="00221980" w:rsidRDefault="00221980">
            <w:pPr>
              <w:pStyle w:val="a3"/>
              <w:spacing w:before="75" w:beforeAutospacing="0" w:after="75" w:afterAutospacing="0" w:line="312" w:lineRule="atLeast"/>
              <w:ind w:left="75" w:right="75"/>
            </w:pPr>
            <w:r>
              <w:rPr>
                <w:sz w:val="21"/>
                <w:szCs w:val="21"/>
              </w:rPr>
              <w:t>«Поховайте та вставайте,</w:t>
            </w:r>
            <w:r>
              <w:rPr>
                <w:sz w:val="21"/>
                <w:szCs w:val="21"/>
              </w:rPr>
              <w:br/>
              <w:t xml:space="preserve">кайдани </w:t>
            </w:r>
            <w:proofErr w:type="spellStart"/>
            <w:r>
              <w:rPr>
                <w:sz w:val="21"/>
                <w:szCs w:val="21"/>
              </w:rPr>
              <w:t>порвіте</w:t>
            </w:r>
            <w:proofErr w:type="spellEnd"/>
            <w:r>
              <w:rPr>
                <w:sz w:val="21"/>
                <w:szCs w:val="21"/>
              </w:rPr>
              <w:br/>
              <w:t>і вражою злою кров'ю</w:t>
            </w:r>
            <w:r>
              <w:rPr>
                <w:sz w:val="21"/>
                <w:szCs w:val="21"/>
              </w:rPr>
              <w:br/>
              <w:t xml:space="preserve">волю </w:t>
            </w:r>
            <w:proofErr w:type="spellStart"/>
            <w:r>
              <w:rPr>
                <w:sz w:val="21"/>
                <w:szCs w:val="21"/>
              </w:rPr>
              <w:t>окропіте</w:t>
            </w:r>
            <w:proofErr w:type="spellEnd"/>
            <w:r>
              <w:rPr>
                <w:sz w:val="21"/>
                <w:szCs w:val="21"/>
              </w:rPr>
              <w:t>»...</w:t>
            </w:r>
          </w:p>
          <w:p w:rsidR="00221980" w:rsidRDefault="00221980">
            <w:pPr>
              <w:pStyle w:val="a3"/>
              <w:spacing w:before="75" w:beforeAutospacing="0" w:after="75" w:afterAutospacing="0" w:line="312" w:lineRule="atLeast"/>
              <w:ind w:left="75" w:right="75"/>
            </w:pPr>
            <w:r>
              <w:rPr>
                <w:sz w:val="21"/>
                <w:szCs w:val="21"/>
              </w:rPr>
              <w:lastRenderedPageBreak/>
              <w:t>Грім травневою порою —</w:t>
            </w:r>
            <w:r>
              <w:rPr>
                <w:sz w:val="21"/>
                <w:szCs w:val="21"/>
              </w:rPr>
              <w:br/>
              <w:t>то слова Боянові</w:t>
            </w:r>
            <w:r>
              <w:rPr>
                <w:sz w:val="21"/>
                <w:szCs w:val="21"/>
              </w:rPr>
              <w:br/>
              <w:t>над Чернечою горою</w:t>
            </w:r>
            <w:r>
              <w:rPr>
                <w:sz w:val="21"/>
                <w:szCs w:val="21"/>
              </w:rPr>
              <w:br/>
              <w:t>в предковічнім Каневі.</w:t>
            </w:r>
          </w:p>
        </w:tc>
        <w:tc>
          <w:tcPr>
            <w:tcW w:w="1035"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r>
    </w:tbl>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8"/>
          <w:rFonts w:ascii="Arial" w:hAnsi="Arial" w:cs="Arial"/>
          <w:color w:val="008080"/>
          <w:sz w:val="21"/>
          <w:szCs w:val="21"/>
        </w:rPr>
        <w:lastRenderedPageBreak/>
        <w:t xml:space="preserve">За матеріалами: Дмитро Білоус. "Диво калинове". Вірші. Художник Олександр </w:t>
      </w:r>
      <w:proofErr w:type="spellStart"/>
      <w:r>
        <w:rPr>
          <w:rStyle w:val="a8"/>
          <w:rFonts w:ascii="Arial" w:hAnsi="Arial" w:cs="Arial"/>
          <w:color w:val="008080"/>
          <w:sz w:val="21"/>
          <w:szCs w:val="21"/>
        </w:rPr>
        <w:t>Кошель</w:t>
      </w:r>
      <w:proofErr w:type="spellEnd"/>
      <w:r>
        <w:rPr>
          <w:rStyle w:val="a8"/>
          <w:rFonts w:ascii="Arial" w:hAnsi="Arial" w:cs="Arial"/>
          <w:color w:val="008080"/>
          <w:sz w:val="21"/>
          <w:szCs w:val="21"/>
        </w:rPr>
        <w:t>. Київ, видавництво «Веселка», 1988 рік.</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Fonts w:ascii="Arial" w:hAnsi="Arial" w:cs="Arial"/>
          <w:noProof/>
          <w:color w:val="1F1F1F"/>
          <w:sz w:val="21"/>
          <w:szCs w:val="21"/>
        </w:rPr>
        <w:drawing>
          <wp:inline distT="0" distB="0" distL="0" distR="0">
            <wp:extent cx="4286250" cy="2400300"/>
            <wp:effectExtent l="0" t="0" r="0" b="0"/>
            <wp:docPr id="7" name="Рисунок 7" descr="Вірші про Тараса Шевченк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ірші про Тараса Шевченка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2400300"/>
                    </a:xfrm>
                    <a:prstGeom prst="rect">
                      <a:avLst/>
                    </a:prstGeom>
                    <a:noFill/>
                    <a:ln>
                      <a:noFill/>
                    </a:ln>
                  </pic:spPr>
                </pic:pic>
              </a:graphicData>
            </a:graphic>
          </wp:inline>
        </w:drawing>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8"/>
          <w:rFonts w:ascii="Arial" w:hAnsi="Arial" w:cs="Arial"/>
          <w:color w:val="A52A2A"/>
          <w:sz w:val="18"/>
          <w:szCs w:val="18"/>
        </w:rPr>
        <w:t>"Тарас Шевченко на кручах Дніпра" - картина з колекції</w:t>
      </w:r>
      <w:r>
        <w:rPr>
          <w:rFonts w:ascii="Arial" w:hAnsi="Arial" w:cs="Arial"/>
          <w:i/>
          <w:iCs/>
          <w:color w:val="A52A2A"/>
          <w:sz w:val="18"/>
          <w:szCs w:val="18"/>
        </w:rPr>
        <w:br/>
      </w:r>
      <w:r>
        <w:rPr>
          <w:rStyle w:val="a8"/>
          <w:rFonts w:ascii="Arial" w:hAnsi="Arial" w:cs="Arial"/>
          <w:color w:val="A52A2A"/>
          <w:sz w:val="18"/>
          <w:szCs w:val="18"/>
        </w:rPr>
        <w:t>Обласного художнього музею м. Кропивницький</w:t>
      </w:r>
      <w:r>
        <w:rPr>
          <w:rFonts w:ascii="Arial" w:hAnsi="Arial" w:cs="Arial"/>
          <w:i/>
          <w:iCs/>
          <w:color w:val="A52A2A"/>
          <w:sz w:val="18"/>
          <w:szCs w:val="18"/>
        </w:rPr>
        <w:br/>
      </w:r>
      <w:r>
        <w:rPr>
          <w:rStyle w:val="a8"/>
          <w:rFonts w:ascii="Arial" w:hAnsi="Arial" w:cs="Arial"/>
          <w:color w:val="A52A2A"/>
          <w:sz w:val="18"/>
          <w:szCs w:val="18"/>
        </w:rPr>
        <w:t>(автор не вказаний)</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Fonts w:ascii="Arial" w:hAnsi="Arial" w:cs="Arial"/>
          <w:color w:val="1F1F1F"/>
          <w:sz w:val="21"/>
          <w:szCs w:val="21"/>
        </w:rPr>
        <w:t> </w:t>
      </w:r>
    </w:p>
    <w:tbl>
      <w:tblPr>
        <w:tblW w:w="9624" w:type="dxa"/>
        <w:tblCellSpacing w:w="0" w:type="dxa"/>
        <w:tblCellMar>
          <w:left w:w="0" w:type="dxa"/>
          <w:right w:w="0" w:type="dxa"/>
        </w:tblCellMar>
        <w:tblLook w:val="04A0" w:firstRow="1" w:lastRow="0" w:firstColumn="1" w:lastColumn="0" w:noHBand="0" w:noVBand="1"/>
      </w:tblPr>
      <w:tblGrid>
        <w:gridCol w:w="2886"/>
        <w:gridCol w:w="5560"/>
        <w:gridCol w:w="1178"/>
      </w:tblGrid>
      <w:tr w:rsidR="00221980" w:rsidTr="00221980">
        <w:trPr>
          <w:tblCellSpacing w:w="0" w:type="dxa"/>
        </w:trPr>
        <w:tc>
          <w:tcPr>
            <w:tcW w:w="2865" w:type="dxa"/>
            <w:vAlign w:val="center"/>
            <w:hideMark/>
          </w:tcPr>
          <w:p w:rsidR="00221980" w:rsidRDefault="00221980">
            <w:pPr>
              <w:pStyle w:val="3"/>
              <w:spacing w:line="312" w:lineRule="atLeast"/>
              <w:rPr>
                <w:b w:val="0"/>
                <w:bCs w:val="0"/>
                <w:sz w:val="21"/>
                <w:szCs w:val="21"/>
              </w:rPr>
            </w:pPr>
            <w:r>
              <w:rPr>
                <w:b w:val="0"/>
                <w:bCs w:val="0"/>
                <w:sz w:val="21"/>
                <w:szCs w:val="21"/>
              </w:rPr>
              <w:t> </w:t>
            </w:r>
          </w:p>
        </w:tc>
        <w:tc>
          <w:tcPr>
            <w:tcW w:w="5520" w:type="dxa"/>
            <w:vAlign w:val="center"/>
            <w:hideMark/>
          </w:tcPr>
          <w:p w:rsidR="00221980" w:rsidRDefault="00221980">
            <w:pPr>
              <w:pStyle w:val="a3"/>
              <w:spacing w:before="75" w:beforeAutospacing="0" w:after="75" w:afterAutospacing="0" w:line="312" w:lineRule="atLeast"/>
              <w:ind w:left="75" w:right="75"/>
            </w:pPr>
            <w:r>
              <w:rPr>
                <w:rStyle w:val="a7"/>
                <w:color w:val="B22222"/>
                <w:sz w:val="21"/>
                <w:szCs w:val="21"/>
              </w:rPr>
              <w:t>Валентина Харченко</w:t>
            </w:r>
          </w:p>
          <w:p w:rsidR="00221980" w:rsidRDefault="00221980">
            <w:pPr>
              <w:pStyle w:val="a3"/>
              <w:spacing w:before="75" w:beforeAutospacing="0" w:after="75" w:afterAutospacing="0" w:line="312" w:lineRule="atLeast"/>
              <w:ind w:left="75" w:right="75"/>
            </w:pPr>
            <w:r>
              <w:rPr>
                <w:rStyle w:val="a7"/>
                <w:color w:val="B22222"/>
              </w:rPr>
              <w:t>На згадку про Тараса*</w:t>
            </w:r>
          </w:p>
          <w:p w:rsidR="00221980" w:rsidRDefault="00221980">
            <w:pPr>
              <w:pStyle w:val="a3"/>
              <w:spacing w:before="75" w:beforeAutospacing="0" w:after="75" w:afterAutospacing="0" w:line="312" w:lineRule="atLeast"/>
              <w:ind w:left="75" w:right="75"/>
            </w:pPr>
            <w:r>
              <w:rPr>
                <w:sz w:val="21"/>
                <w:szCs w:val="21"/>
              </w:rPr>
              <w:t>Колись давно на землі у нас,</w:t>
            </w:r>
            <w:r>
              <w:rPr>
                <w:sz w:val="21"/>
                <w:szCs w:val="21"/>
              </w:rPr>
              <w:br/>
              <w:t>Жив великий Кобзар - Шевченко Тарас.</w:t>
            </w:r>
            <w:r>
              <w:rPr>
                <w:sz w:val="21"/>
                <w:szCs w:val="21"/>
              </w:rPr>
              <w:br/>
              <w:t>Все життя він присвятив не своїй родині,</w:t>
            </w:r>
            <w:r>
              <w:rPr>
                <w:sz w:val="21"/>
                <w:szCs w:val="21"/>
              </w:rPr>
              <w:br/>
              <w:t>А неньці - рідній Україні.</w:t>
            </w:r>
          </w:p>
          <w:p w:rsidR="00221980" w:rsidRDefault="00221980">
            <w:pPr>
              <w:pStyle w:val="a3"/>
              <w:spacing w:before="75" w:beforeAutospacing="0" w:after="75" w:afterAutospacing="0" w:line="312" w:lineRule="atLeast"/>
              <w:ind w:left="75" w:right="75"/>
            </w:pPr>
            <w:r>
              <w:rPr>
                <w:sz w:val="21"/>
                <w:szCs w:val="21"/>
              </w:rPr>
              <w:t>Бо з давніх-давен,</w:t>
            </w:r>
            <w:r>
              <w:rPr>
                <w:sz w:val="21"/>
                <w:szCs w:val="21"/>
              </w:rPr>
              <w:br/>
              <w:t>На українській землі,</w:t>
            </w:r>
            <w:r>
              <w:rPr>
                <w:sz w:val="21"/>
                <w:szCs w:val="21"/>
              </w:rPr>
              <w:br/>
              <w:t>Люди найбільше любили волю,</w:t>
            </w:r>
            <w:r>
              <w:rPr>
                <w:sz w:val="21"/>
                <w:szCs w:val="21"/>
              </w:rPr>
              <w:br/>
              <w:t>Та найменше мали її.</w:t>
            </w:r>
          </w:p>
          <w:p w:rsidR="00221980" w:rsidRDefault="00221980">
            <w:pPr>
              <w:pStyle w:val="a3"/>
              <w:spacing w:before="75" w:beforeAutospacing="0" w:after="75" w:afterAutospacing="0" w:line="312" w:lineRule="atLeast"/>
              <w:ind w:left="75" w:right="75"/>
            </w:pPr>
            <w:r>
              <w:rPr>
                <w:sz w:val="21"/>
                <w:szCs w:val="21"/>
              </w:rPr>
              <w:t>То пани над ними владу мали,</w:t>
            </w:r>
            <w:r>
              <w:rPr>
                <w:sz w:val="21"/>
                <w:szCs w:val="21"/>
              </w:rPr>
              <w:br/>
              <w:t>То орда пшеницю на ланах топтала.</w:t>
            </w:r>
          </w:p>
          <w:p w:rsidR="00221980" w:rsidRDefault="00221980">
            <w:pPr>
              <w:pStyle w:val="a3"/>
              <w:spacing w:before="75" w:beforeAutospacing="0" w:after="75" w:afterAutospacing="0" w:line="312" w:lineRule="atLeast"/>
              <w:ind w:left="75" w:right="75"/>
            </w:pPr>
            <w:r>
              <w:rPr>
                <w:sz w:val="21"/>
                <w:szCs w:val="21"/>
              </w:rPr>
              <w:t>Ось росте Тарас та все книжки читає,</w:t>
            </w:r>
            <w:r>
              <w:rPr>
                <w:sz w:val="21"/>
                <w:szCs w:val="21"/>
              </w:rPr>
              <w:br/>
              <w:t xml:space="preserve">То на </w:t>
            </w:r>
            <w:proofErr w:type="spellStart"/>
            <w:r>
              <w:rPr>
                <w:sz w:val="21"/>
                <w:szCs w:val="21"/>
              </w:rPr>
              <w:t>ставі</w:t>
            </w:r>
            <w:proofErr w:type="spellEnd"/>
            <w:r>
              <w:rPr>
                <w:sz w:val="21"/>
                <w:szCs w:val="21"/>
              </w:rPr>
              <w:t xml:space="preserve"> квіточок малює.</w:t>
            </w:r>
            <w:r>
              <w:rPr>
                <w:sz w:val="21"/>
                <w:szCs w:val="21"/>
              </w:rPr>
              <w:br/>
              <w:t>Та не розуміє одного він,</w:t>
            </w:r>
            <w:r>
              <w:rPr>
                <w:sz w:val="21"/>
                <w:szCs w:val="21"/>
              </w:rPr>
              <w:br/>
              <w:t xml:space="preserve">"Чого в пана всього </w:t>
            </w:r>
            <w:proofErr w:type="spellStart"/>
            <w:r>
              <w:rPr>
                <w:sz w:val="21"/>
                <w:szCs w:val="21"/>
              </w:rPr>
              <w:t>досталь</w:t>
            </w:r>
            <w:proofErr w:type="spellEnd"/>
            <w:r>
              <w:rPr>
                <w:sz w:val="21"/>
                <w:szCs w:val="21"/>
              </w:rPr>
              <w:t>,</w:t>
            </w:r>
            <w:r>
              <w:rPr>
                <w:sz w:val="21"/>
                <w:szCs w:val="21"/>
              </w:rPr>
              <w:br/>
              <w:t>а він ще й лютує"?</w:t>
            </w:r>
          </w:p>
          <w:p w:rsidR="00221980" w:rsidRDefault="00221980">
            <w:pPr>
              <w:pStyle w:val="a3"/>
              <w:spacing w:before="75" w:beforeAutospacing="0" w:after="75" w:afterAutospacing="0" w:line="312" w:lineRule="atLeast"/>
              <w:ind w:left="75" w:right="75"/>
            </w:pPr>
            <w:r>
              <w:rPr>
                <w:sz w:val="21"/>
                <w:szCs w:val="21"/>
              </w:rPr>
              <w:t>А селянин у драній свиті,</w:t>
            </w:r>
            <w:r>
              <w:rPr>
                <w:sz w:val="21"/>
                <w:szCs w:val="21"/>
              </w:rPr>
              <w:br/>
              <w:t>Ходить та працює в пана в житі.</w:t>
            </w:r>
            <w:r>
              <w:rPr>
                <w:sz w:val="21"/>
                <w:szCs w:val="21"/>
              </w:rPr>
              <w:br/>
              <w:t>Він на нього накричить,</w:t>
            </w:r>
            <w:r>
              <w:rPr>
                <w:sz w:val="21"/>
                <w:szCs w:val="21"/>
              </w:rPr>
              <w:br/>
              <w:t>Тай ще вдарить може,</w:t>
            </w:r>
            <w:r>
              <w:rPr>
                <w:sz w:val="21"/>
                <w:szCs w:val="21"/>
              </w:rPr>
              <w:br/>
              <w:t>- Де ж на світі ділась,</w:t>
            </w:r>
            <w:r>
              <w:rPr>
                <w:sz w:val="21"/>
                <w:szCs w:val="21"/>
              </w:rPr>
              <w:br/>
            </w:r>
            <w:proofErr w:type="spellStart"/>
            <w:r>
              <w:rPr>
                <w:sz w:val="21"/>
                <w:szCs w:val="21"/>
              </w:rPr>
              <w:lastRenderedPageBreak/>
              <w:t> та</w:t>
            </w:r>
            <w:proofErr w:type="spellEnd"/>
            <w:r>
              <w:rPr>
                <w:sz w:val="21"/>
                <w:szCs w:val="21"/>
              </w:rPr>
              <w:t>я правда Божа?</w:t>
            </w:r>
          </w:p>
          <w:p w:rsidR="00221980" w:rsidRDefault="00221980">
            <w:pPr>
              <w:pStyle w:val="a3"/>
              <w:spacing w:before="75" w:beforeAutospacing="0" w:after="75" w:afterAutospacing="0" w:line="312" w:lineRule="atLeast"/>
              <w:ind w:left="75" w:right="75"/>
            </w:pPr>
            <w:r>
              <w:rPr>
                <w:sz w:val="21"/>
                <w:szCs w:val="21"/>
              </w:rPr>
              <w:t>Розповів Тарасові дідусь його,</w:t>
            </w:r>
            <w:r>
              <w:rPr>
                <w:sz w:val="21"/>
                <w:szCs w:val="21"/>
              </w:rPr>
              <w:br/>
              <w:t>Що раніше в лісах гайдамаки оселялись,</w:t>
            </w:r>
            <w:r>
              <w:rPr>
                <w:sz w:val="21"/>
                <w:szCs w:val="21"/>
              </w:rPr>
              <w:br/>
              <w:t>Хоробрі вояки не боялись нічого,</w:t>
            </w:r>
            <w:r>
              <w:rPr>
                <w:sz w:val="21"/>
                <w:szCs w:val="21"/>
              </w:rPr>
              <w:br/>
              <w:t>Та за бідного та вбогого заступались...</w:t>
            </w:r>
          </w:p>
          <w:p w:rsidR="00221980" w:rsidRDefault="00221980">
            <w:pPr>
              <w:pStyle w:val="a3"/>
              <w:spacing w:before="75" w:beforeAutospacing="0" w:after="75" w:afterAutospacing="0" w:line="312" w:lineRule="atLeast"/>
              <w:ind w:left="75" w:right="75"/>
            </w:pPr>
            <w:r>
              <w:rPr>
                <w:sz w:val="21"/>
                <w:szCs w:val="21"/>
              </w:rPr>
              <w:t>Сумно стало Кобзареві за людські,</w:t>
            </w:r>
            <w:r>
              <w:rPr>
                <w:sz w:val="21"/>
                <w:szCs w:val="21"/>
              </w:rPr>
              <w:br/>
            </w:r>
            <w:proofErr w:type="spellStart"/>
            <w:r>
              <w:rPr>
                <w:sz w:val="21"/>
                <w:szCs w:val="21"/>
              </w:rPr>
              <w:t>Гіркії</w:t>
            </w:r>
            <w:proofErr w:type="spellEnd"/>
            <w:r>
              <w:rPr>
                <w:sz w:val="21"/>
                <w:szCs w:val="21"/>
              </w:rPr>
              <w:t xml:space="preserve"> сльози, та згадав сестер рідненьких,</w:t>
            </w:r>
            <w:r>
              <w:rPr>
                <w:sz w:val="21"/>
                <w:szCs w:val="21"/>
              </w:rPr>
              <w:br/>
              <w:t>Що рано зів’яли,як ті квіти на морозі.</w:t>
            </w:r>
          </w:p>
          <w:p w:rsidR="00221980" w:rsidRDefault="00221980">
            <w:pPr>
              <w:pStyle w:val="a3"/>
              <w:spacing w:before="75" w:beforeAutospacing="0" w:after="75" w:afterAutospacing="0" w:line="312" w:lineRule="atLeast"/>
              <w:ind w:left="75" w:right="75"/>
            </w:pPr>
            <w:r>
              <w:rPr>
                <w:sz w:val="21"/>
                <w:szCs w:val="21"/>
              </w:rPr>
              <w:t>Досить! Думає хлопчина, тим панам коритись,</w:t>
            </w:r>
            <w:r>
              <w:rPr>
                <w:sz w:val="21"/>
                <w:szCs w:val="21"/>
              </w:rPr>
              <w:br/>
              <w:t>Треба правду здобувати, та за неї битись!</w:t>
            </w:r>
            <w:r>
              <w:rPr>
                <w:sz w:val="21"/>
                <w:szCs w:val="21"/>
              </w:rPr>
              <w:br/>
              <w:t>А за зброю слова взяв - українські рідні,</w:t>
            </w:r>
            <w:r>
              <w:rPr>
                <w:sz w:val="21"/>
                <w:szCs w:val="21"/>
              </w:rPr>
              <w:br/>
              <w:t>Щоб і люди зрозуміли, чого вони гідні!</w:t>
            </w:r>
            <w:r>
              <w:rPr>
                <w:sz w:val="21"/>
                <w:szCs w:val="21"/>
              </w:rPr>
              <w:br/>
            </w:r>
            <w:r>
              <w:rPr>
                <w:rStyle w:val="a8"/>
                <w:color w:val="2F4F4F"/>
                <w:sz w:val="21"/>
                <w:szCs w:val="21"/>
              </w:rPr>
              <w:t>07.01.2003 р.</w:t>
            </w:r>
          </w:p>
          <w:p w:rsidR="00221980" w:rsidRDefault="00221980">
            <w:pPr>
              <w:pStyle w:val="a3"/>
              <w:spacing w:before="75" w:beforeAutospacing="0" w:after="75" w:afterAutospacing="0" w:line="312" w:lineRule="atLeast"/>
              <w:ind w:left="75" w:right="75"/>
            </w:pPr>
            <w:r>
              <w:rPr>
                <w:rStyle w:val="a8"/>
                <w:color w:val="2F4F4F"/>
                <w:sz w:val="18"/>
                <w:szCs w:val="18"/>
              </w:rPr>
              <w:t>*Вірш надано автором особисто.</w:t>
            </w:r>
          </w:p>
        </w:tc>
        <w:tc>
          <w:tcPr>
            <w:tcW w:w="1170" w:type="dxa"/>
            <w:vAlign w:val="center"/>
            <w:hideMark/>
          </w:tcPr>
          <w:p w:rsidR="00221980" w:rsidRDefault="00221980">
            <w:pPr>
              <w:pStyle w:val="3"/>
              <w:spacing w:line="312" w:lineRule="atLeast"/>
              <w:rPr>
                <w:b w:val="0"/>
                <w:bCs w:val="0"/>
                <w:sz w:val="21"/>
                <w:szCs w:val="21"/>
              </w:rPr>
            </w:pPr>
            <w:r>
              <w:rPr>
                <w:b w:val="0"/>
                <w:bCs w:val="0"/>
                <w:sz w:val="21"/>
                <w:szCs w:val="21"/>
              </w:rPr>
              <w:lastRenderedPageBreak/>
              <w:t> </w:t>
            </w:r>
          </w:p>
        </w:tc>
      </w:tr>
    </w:tbl>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Fonts w:ascii="Arial" w:hAnsi="Arial" w:cs="Arial"/>
          <w:color w:val="1F1F1F"/>
          <w:sz w:val="21"/>
          <w:szCs w:val="21"/>
        </w:rPr>
        <w:lastRenderedPageBreak/>
        <w:t>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Style w:val="a8"/>
          <w:rFonts w:ascii="Arial" w:hAnsi="Arial" w:cs="Arial"/>
          <w:b/>
          <w:bCs/>
          <w:color w:val="B22222"/>
          <w:sz w:val="21"/>
          <w:szCs w:val="21"/>
        </w:rPr>
        <w:t>* * *</w:t>
      </w:r>
    </w:p>
    <w:p w:rsidR="00221980" w:rsidRDefault="00221980" w:rsidP="00221980">
      <w:pPr>
        <w:pStyle w:val="a3"/>
        <w:spacing w:before="75" w:beforeAutospacing="0" w:after="75" w:afterAutospacing="0"/>
        <w:ind w:left="75" w:right="75"/>
        <w:jc w:val="center"/>
        <w:rPr>
          <w:rFonts w:ascii="Arial" w:hAnsi="Arial" w:cs="Arial"/>
          <w:color w:val="1F1F1F"/>
          <w:sz w:val="21"/>
          <w:szCs w:val="21"/>
        </w:rPr>
      </w:pPr>
      <w:r>
        <w:rPr>
          <w:rFonts w:ascii="Arial" w:hAnsi="Arial" w:cs="Arial"/>
          <w:color w:val="1F1F1F"/>
          <w:sz w:val="21"/>
          <w:szCs w:val="21"/>
        </w:rPr>
        <w:t> </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Style w:val="a8"/>
          <w:rFonts w:ascii="Arial" w:hAnsi="Arial" w:cs="Arial"/>
          <w:color w:val="800080"/>
          <w:sz w:val="21"/>
          <w:szCs w:val="21"/>
        </w:rPr>
        <w:t xml:space="preserve">Однією з тих, хто писав щирі вірші про Тараса Григоровича, є Леся Храплива. Поезія Лесі Храпливої «тихо-тихесенько шепче-промовляє» до душі, добуває з неї те, що найкраще, і просто заставляє любити Україну і бути гідним її </w:t>
      </w:r>
      <w:proofErr w:type="spellStart"/>
      <w:r>
        <w:rPr>
          <w:rStyle w:val="a8"/>
          <w:rFonts w:ascii="Arial" w:hAnsi="Arial" w:cs="Arial"/>
          <w:color w:val="800080"/>
          <w:sz w:val="21"/>
          <w:szCs w:val="21"/>
        </w:rPr>
        <w:t>любови</w:t>
      </w:r>
      <w:proofErr w:type="spellEnd"/>
      <w:r>
        <w:rPr>
          <w:rStyle w:val="a8"/>
          <w:rFonts w:ascii="Arial" w:hAnsi="Arial" w:cs="Arial"/>
          <w:color w:val="800080"/>
          <w:sz w:val="21"/>
          <w:szCs w:val="21"/>
        </w:rPr>
        <w:t>, любити поезію Тараса Шевченка і становитись справжнім українцем. Вірші поетки звучать як голос нескореного рідного краю, як голос народу, який прагне відродження.</w:t>
      </w:r>
      <w:r>
        <w:rPr>
          <w:rFonts w:ascii="Arial" w:hAnsi="Arial" w:cs="Arial"/>
          <w:color w:val="1F1F1F"/>
          <w:sz w:val="21"/>
          <w:szCs w:val="21"/>
        </w:rPr>
        <w:br/>
      </w:r>
      <w:r>
        <w:rPr>
          <w:rFonts w:ascii="Arial" w:hAnsi="Arial" w:cs="Arial"/>
          <w:color w:val="1F1F1F"/>
          <w:sz w:val="21"/>
          <w:szCs w:val="21"/>
        </w:rPr>
        <w:br/>
      </w:r>
      <w:hyperlink r:id="rId13" w:tooltip="Леся Храплива" w:history="1">
        <w:r>
          <w:rPr>
            <w:rStyle w:val="a4"/>
            <w:rFonts w:ascii="Arial" w:hAnsi="Arial" w:cs="Arial"/>
            <w:color w:val="0000CD"/>
            <w:sz w:val="21"/>
            <w:szCs w:val="21"/>
          </w:rPr>
          <w:t>Леся Храплива. Вірші про Тараса Шевченка</w:t>
        </w:r>
      </w:hyperlink>
      <w:r>
        <w:rPr>
          <w:rFonts w:ascii="Arial" w:hAnsi="Arial" w:cs="Arial"/>
          <w:color w:val="0000CD"/>
          <w:sz w:val="21"/>
          <w:szCs w:val="21"/>
        </w:rPr>
        <w:t> </w:t>
      </w:r>
    </w:p>
    <w:p w:rsidR="00221980" w:rsidRDefault="00221980" w:rsidP="00221980">
      <w:pPr>
        <w:pStyle w:val="a3"/>
        <w:spacing w:before="75" w:beforeAutospacing="0" w:after="75" w:afterAutospacing="0"/>
        <w:ind w:left="75" w:right="75"/>
        <w:rPr>
          <w:rFonts w:ascii="Arial" w:hAnsi="Arial" w:cs="Arial"/>
          <w:color w:val="1F1F1F"/>
          <w:sz w:val="21"/>
          <w:szCs w:val="21"/>
        </w:rPr>
      </w:pPr>
      <w:r>
        <w:rPr>
          <w:rFonts w:ascii="Arial" w:hAnsi="Arial" w:cs="Arial"/>
          <w:noProof/>
          <w:color w:val="1F1F1F"/>
          <w:sz w:val="21"/>
          <w:szCs w:val="21"/>
        </w:rPr>
        <w:drawing>
          <wp:inline distT="0" distB="0" distL="0" distR="0">
            <wp:extent cx="2914650" cy="3609975"/>
            <wp:effectExtent l="0" t="0" r="0" b="9525"/>
            <wp:docPr id="6" name="Рисунок 6" descr="Вірші Лесі Храпливої-Щур про Тараса Шевчен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ірші Лесі Храпливої-Щур про Тараса Шевченк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4650" cy="3609975"/>
                    </a:xfrm>
                    <a:prstGeom prst="rect">
                      <a:avLst/>
                    </a:prstGeom>
                    <a:noFill/>
                    <a:ln>
                      <a:noFill/>
                    </a:ln>
                  </pic:spPr>
                </pic:pic>
              </a:graphicData>
            </a:graphic>
          </wp:inline>
        </w:drawing>
      </w:r>
      <w:r>
        <w:rPr>
          <w:rFonts w:ascii="Arial" w:hAnsi="Arial" w:cs="Arial"/>
          <w:color w:val="1F1F1F"/>
          <w:sz w:val="21"/>
          <w:szCs w:val="21"/>
        </w:rPr>
        <w:t>Вірші Лесі Храпливої-Щур: "Портрет Тараса Шевченка", "Тарас Шевченко", "Кобзар".</w:t>
      </w:r>
    </w:p>
    <w:p w:rsidR="00221980" w:rsidRDefault="00D22F13" w:rsidP="00221980">
      <w:pPr>
        <w:spacing w:before="300" w:after="300"/>
        <w:rPr>
          <w:rFonts w:ascii="Arial" w:hAnsi="Arial" w:cs="Arial"/>
          <w:color w:val="000000"/>
          <w:sz w:val="21"/>
          <w:szCs w:val="21"/>
        </w:rPr>
      </w:pPr>
      <w:r>
        <w:rPr>
          <w:rFonts w:ascii="Arial" w:hAnsi="Arial" w:cs="Arial"/>
          <w:color w:val="000000"/>
          <w:sz w:val="21"/>
          <w:szCs w:val="21"/>
        </w:rPr>
        <w:pict>
          <v:rect id="_x0000_i1025" style="width:543.75pt;height:.75pt" o:hrpct="0" o:hralign="center" o:hrstd="t" o:hr="t" fillcolor="#a0a0a0" stroked="f"/>
        </w:pict>
      </w:r>
    </w:p>
    <w:p w:rsidR="00221980" w:rsidRDefault="00D22F13" w:rsidP="00221980">
      <w:pPr>
        <w:spacing w:before="300" w:after="300"/>
        <w:rPr>
          <w:rFonts w:ascii="Arial" w:hAnsi="Arial" w:cs="Arial"/>
          <w:color w:val="676767"/>
          <w:sz w:val="21"/>
          <w:szCs w:val="21"/>
        </w:rPr>
      </w:pPr>
      <w:hyperlink r:id="rId15" w:history="1">
        <w:r w:rsidR="00221980">
          <w:rPr>
            <w:rStyle w:val="a4"/>
            <w:rFonts w:ascii="Arial" w:hAnsi="Arial" w:cs="Arial"/>
            <w:color w:val="00267F"/>
            <w:sz w:val="21"/>
            <w:szCs w:val="21"/>
          </w:rPr>
          <w:t xml:space="preserve">Шевченкіана Володимира </w:t>
        </w:r>
        <w:proofErr w:type="spellStart"/>
        <w:r w:rsidR="00221980">
          <w:rPr>
            <w:rStyle w:val="a4"/>
            <w:rFonts w:ascii="Arial" w:hAnsi="Arial" w:cs="Arial"/>
            <w:color w:val="00267F"/>
            <w:sz w:val="21"/>
            <w:szCs w:val="21"/>
          </w:rPr>
          <w:t>Даника</w:t>
        </w:r>
        <w:proofErr w:type="spellEnd"/>
        <w:r w:rsidR="00221980">
          <w:rPr>
            <w:rStyle w:val="a4"/>
            <w:rFonts w:ascii="Arial" w:hAnsi="Arial" w:cs="Arial"/>
            <w:color w:val="00267F"/>
            <w:sz w:val="21"/>
            <w:szCs w:val="21"/>
          </w:rPr>
          <w:t>: вірш "Домальований портрет"</w:t>
        </w:r>
      </w:hyperlink>
    </w:p>
    <w:p w:rsidR="00221980" w:rsidRDefault="00221980" w:rsidP="00221980">
      <w:pPr>
        <w:pStyle w:val="a3"/>
        <w:spacing w:before="75" w:beforeAutospacing="0" w:after="75" w:afterAutospacing="0"/>
        <w:ind w:left="75" w:right="75"/>
        <w:rPr>
          <w:rFonts w:ascii="Arial" w:hAnsi="Arial" w:cs="Arial"/>
          <w:color w:val="888888"/>
          <w:sz w:val="21"/>
          <w:szCs w:val="21"/>
        </w:rPr>
      </w:pPr>
      <w:r>
        <w:rPr>
          <w:rFonts w:ascii="Arial" w:hAnsi="Arial" w:cs="Arial"/>
          <w:noProof/>
          <w:color w:val="888888"/>
          <w:sz w:val="21"/>
          <w:szCs w:val="21"/>
        </w:rPr>
        <w:drawing>
          <wp:inline distT="0" distB="0" distL="0" distR="0">
            <wp:extent cx="4286250" cy="4905375"/>
            <wp:effectExtent l="0" t="0" r="0" b="9525"/>
            <wp:docPr id="5" name="Рисунок 5" descr="Володимир Даник. Домальований портрет. Вірш про Тараса Шевченка. Тарас Шевченко, Портрет юнака, 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Володимир Даник. Домальований портрет. Вірш про Тараса Шевченка. Тарас Шевченко, Портрет юнака, 18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4905375"/>
                    </a:xfrm>
                    <a:prstGeom prst="rect">
                      <a:avLst/>
                    </a:prstGeom>
                    <a:noFill/>
                    <a:ln>
                      <a:noFill/>
                    </a:ln>
                  </pic:spPr>
                </pic:pic>
              </a:graphicData>
            </a:graphic>
          </wp:inline>
        </w:drawing>
      </w:r>
      <w:r>
        <w:rPr>
          <w:rFonts w:ascii="Arial" w:hAnsi="Arial" w:cs="Arial"/>
          <w:color w:val="888888"/>
          <w:sz w:val="21"/>
          <w:szCs w:val="21"/>
        </w:rPr>
        <w:t>"А було колись – Тарас вимальовував портрет,</w:t>
      </w:r>
      <w:r>
        <w:rPr>
          <w:rFonts w:ascii="Arial" w:hAnsi="Arial" w:cs="Arial"/>
          <w:color w:val="888888"/>
          <w:sz w:val="21"/>
          <w:szCs w:val="21"/>
        </w:rPr>
        <w:br/>
        <w:t>На портреті – дуже гонористий пан!</w:t>
      </w:r>
      <w:r>
        <w:rPr>
          <w:rFonts w:ascii="Arial" w:hAnsi="Arial" w:cs="Arial"/>
          <w:color w:val="888888"/>
          <w:sz w:val="21"/>
          <w:szCs w:val="21"/>
        </w:rPr>
        <w:br/>
        <w:t>Багатьом панок допік, бо характер – ой, не мед!</w:t>
      </w:r>
      <w:r>
        <w:rPr>
          <w:rFonts w:ascii="Arial" w:hAnsi="Arial" w:cs="Arial"/>
          <w:color w:val="888888"/>
          <w:sz w:val="21"/>
          <w:szCs w:val="21"/>
        </w:rPr>
        <w:br/>
        <w:t>Та ще й з виду – як вгодований кабан…"</w:t>
      </w:r>
    </w:p>
    <w:p w:rsidR="00221980" w:rsidRDefault="00221980" w:rsidP="00221980">
      <w:pPr>
        <w:pStyle w:val="a3"/>
        <w:spacing w:before="75" w:beforeAutospacing="0" w:after="75" w:afterAutospacing="0"/>
        <w:ind w:left="75" w:right="75"/>
        <w:rPr>
          <w:rFonts w:ascii="Arial" w:hAnsi="Arial" w:cs="Arial"/>
          <w:color w:val="888888"/>
          <w:sz w:val="21"/>
          <w:szCs w:val="21"/>
        </w:rPr>
      </w:pPr>
      <w:r>
        <w:rPr>
          <w:rStyle w:val="a8"/>
          <w:rFonts w:ascii="Arial" w:hAnsi="Arial" w:cs="Arial"/>
          <w:color w:val="888888"/>
          <w:sz w:val="21"/>
          <w:szCs w:val="21"/>
        </w:rPr>
        <w:t xml:space="preserve">(Володимир </w:t>
      </w:r>
      <w:proofErr w:type="spellStart"/>
      <w:r>
        <w:rPr>
          <w:rStyle w:val="a8"/>
          <w:rFonts w:ascii="Arial" w:hAnsi="Arial" w:cs="Arial"/>
          <w:color w:val="888888"/>
          <w:sz w:val="21"/>
          <w:szCs w:val="21"/>
        </w:rPr>
        <w:t>Даник</w:t>
      </w:r>
      <w:proofErr w:type="spellEnd"/>
      <w:r>
        <w:rPr>
          <w:rStyle w:val="a8"/>
          <w:rFonts w:ascii="Arial" w:hAnsi="Arial" w:cs="Arial"/>
          <w:color w:val="888888"/>
          <w:sz w:val="21"/>
          <w:szCs w:val="21"/>
        </w:rPr>
        <w:t>)</w:t>
      </w:r>
    </w:p>
    <w:p w:rsidR="00221980" w:rsidRDefault="00D22F13" w:rsidP="00221980">
      <w:pPr>
        <w:rPr>
          <w:rFonts w:ascii="Arial" w:hAnsi="Arial" w:cs="Arial"/>
          <w:color w:val="676767"/>
          <w:sz w:val="21"/>
          <w:szCs w:val="21"/>
        </w:rPr>
      </w:pPr>
      <w:hyperlink r:id="rId17" w:history="1">
        <w:r w:rsidR="00221980">
          <w:rPr>
            <w:rStyle w:val="a4"/>
            <w:rFonts w:ascii="Arial" w:hAnsi="Arial" w:cs="Arial"/>
            <w:color w:val="00267F"/>
            <w:sz w:val="21"/>
            <w:szCs w:val="21"/>
          </w:rPr>
          <w:t xml:space="preserve">Сергій </w:t>
        </w:r>
        <w:proofErr w:type="spellStart"/>
        <w:r w:rsidR="00221980">
          <w:rPr>
            <w:rStyle w:val="a4"/>
            <w:rFonts w:ascii="Arial" w:hAnsi="Arial" w:cs="Arial"/>
            <w:color w:val="00267F"/>
            <w:sz w:val="21"/>
            <w:szCs w:val="21"/>
          </w:rPr>
          <w:t>Губерначук</w:t>
        </w:r>
        <w:proofErr w:type="spellEnd"/>
        <w:r w:rsidR="00221980">
          <w:rPr>
            <w:rStyle w:val="a4"/>
            <w:rFonts w:ascii="Arial" w:hAnsi="Arial" w:cs="Arial"/>
            <w:color w:val="00267F"/>
            <w:sz w:val="21"/>
            <w:szCs w:val="21"/>
          </w:rPr>
          <w:t>. Вірші про Тараса Шевченка</w:t>
        </w:r>
      </w:hyperlink>
    </w:p>
    <w:p w:rsidR="00221980" w:rsidRDefault="00221980" w:rsidP="00221980">
      <w:pPr>
        <w:pStyle w:val="a3"/>
        <w:spacing w:before="75" w:beforeAutospacing="0" w:after="75" w:afterAutospacing="0"/>
        <w:ind w:left="75" w:right="75"/>
        <w:rPr>
          <w:rFonts w:ascii="Arial" w:hAnsi="Arial" w:cs="Arial"/>
          <w:color w:val="888888"/>
          <w:sz w:val="21"/>
          <w:szCs w:val="21"/>
        </w:rPr>
      </w:pPr>
      <w:r>
        <w:rPr>
          <w:rFonts w:ascii="Arial" w:hAnsi="Arial" w:cs="Arial"/>
          <w:noProof/>
          <w:color w:val="888888"/>
          <w:sz w:val="21"/>
          <w:szCs w:val="21"/>
        </w:rPr>
        <w:lastRenderedPageBreak/>
        <w:drawing>
          <wp:inline distT="0" distB="0" distL="0" distR="0">
            <wp:extent cx="4286250" cy="5629275"/>
            <wp:effectExtent l="0" t="0" r="0" b="9525"/>
            <wp:docPr id="4" name="Рисунок 4" descr="Сергій Губерначук. Вірші про Тараса Шевченк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ергій Губерначук. Вірші про Тараса Шевченка.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0" cy="5629275"/>
                    </a:xfrm>
                    <a:prstGeom prst="rect">
                      <a:avLst/>
                    </a:prstGeom>
                    <a:noFill/>
                    <a:ln>
                      <a:noFill/>
                    </a:ln>
                  </pic:spPr>
                </pic:pic>
              </a:graphicData>
            </a:graphic>
          </wp:inline>
        </w:drawing>
      </w:r>
      <w:r>
        <w:rPr>
          <w:rFonts w:ascii="Arial" w:hAnsi="Arial" w:cs="Arial"/>
          <w:color w:val="888888"/>
          <w:sz w:val="21"/>
          <w:szCs w:val="21"/>
        </w:rPr>
        <w:t>"Візьми Шевченкові томи –</w:t>
      </w:r>
      <w:r>
        <w:rPr>
          <w:rFonts w:ascii="Arial" w:hAnsi="Arial" w:cs="Arial"/>
          <w:color w:val="888888"/>
          <w:sz w:val="21"/>
          <w:szCs w:val="21"/>
        </w:rPr>
        <w:br/>
        <w:t>і плач над ними, плач над ними.</w:t>
      </w:r>
      <w:r>
        <w:rPr>
          <w:rFonts w:ascii="Arial" w:hAnsi="Arial" w:cs="Arial"/>
          <w:color w:val="888888"/>
          <w:sz w:val="21"/>
          <w:szCs w:val="21"/>
        </w:rPr>
        <w:br/>
        <w:t>Шевченком Бога обійми –</w:t>
      </w:r>
      <w:r>
        <w:rPr>
          <w:rFonts w:ascii="Arial" w:hAnsi="Arial" w:cs="Arial"/>
          <w:color w:val="888888"/>
          <w:sz w:val="21"/>
          <w:szCs w:val="21"/>
        </w:rPr>
        <w:br/>
        <w:t>й хрестись хрестами золотими.</w:t>
      </w:r>
      <w:r>
        <w:rPr>
          <w:rFonts w:ascii="Arial" w:hAnsi="Arial" w:cs="Arial"/>
          <w:color w:val="888888"/>
          <w:sz w:val="21"/>
          <w:szCs w:val="21"/>
        </w:rPr>
        <w:br/>
        <w:t>Хай сльози відповідь дають</w:t>
      </w:r>
      <w:r>
        <w:rPr>
          <w:rFonts w:ascii="Arial" w:hAnsi="Arial" w:cs="Arial"/>
          <w:color w:val="888888"/>
          <w:sz w:val="21"/>
          <w:szCs w:val="21"/>
        </w:rPr>
        <w:br/>
        <w:t>на все пригноблене дитинство,</w:t>
      </w:r>
      <w:r>
        <w:rPr>
          <w:rFonts w:ascii="Arial" w:hAnsi="Arial" w:cs="Arial"/>
          <w:color w:val="888888"/>
          <w:sz w:val="21"/>
          <w:szCs w:val="21"/>
        </w:rPr>
        <w:br/>
        <w:t>на те, як зміцнювалась лють</w:t>
      </w:r>
      <w:r>
        <w:rPr>
          <w:rFonts w:ascii="Arial" w:hAnsi="Arial" w:cs="Arial"/>
          <w:color w:val="888888"/>
          <w:sz w:val="21"/>
          <w:szCs w:val="21"/>
        </w:rPr>
        <w:br/>
        <w:t>і поставало українство."</w:t>
      </w:r>
    </w:p>
    <w:p w:rsidR="00221980" w:rsidRDefault="00221980" w:rsidP="00221980">
      <w:pPr>
        <w:pStyle w:val="a3"/>
        <w:spacing w:before="75" w:beforeAutospacing="0" w:after="75" w:afterAutospacing="0"/>
        <w:ind w:left="75" w:right="75"/>
        <w:rPr>
          <w:rFonts w:ascii="Arial" w:hAnsi="Arial" w:cs="Arial"/>
          <w:color w:val="888888"/>
          <w:sz w:val="21"/>
          <w:szCs w:val="21"/>
        </w:rPr>
      </w:pPr>
      <w:r>
        <w:rPr>
          <w:rStyle w:val="a8"/>
          <w:rFonts w:ascii="Arial" w:hAnsi="Arial" w:cs="Arial"/>
          <w:color w:val="888888"/>
          <w:sz w:val="21"/>
          <w:szCs w:val="21"/>
        </w:rPr>
        <w:t xml:space="preserve">(Сергій </w:t>
      </w:r>
      <w:proofErr w:type="spellStart"/>
      <w:r>
        <w:rPr>
          <w:rStyle w:val="a8"/>
          <w:rFonts w:ascii="Arial" w:hAnsi="Arial" w:cs="Arial"/>
          <w:color w:val="888888"/>
          <w:sz w:val="21"/>
          <w:szCs w:val="21"/>
        </w:rPr>
        <w:t>Губерначук</w:t>
      </w:r>
      <w:proofErr w:type="spellEnd"/>
      <w:r>
        <w:rPr>
          <w:rStyle w:val="a8"/>
          <w:rFonts w:ascii="Arial" w:hAnsi="Arial" w:cs="Arial"/>
          <w:color w:val="888888"/>
          <w:sz w:val="21"/>
          <w:szCs w:val="21"/>
        </w:rPr>
        <w:t>)</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b/>
          <w:bCs/>
          <w:color w:val="333333"/>
          <w:sz w:val="20"/>
          <w:szCs w:val="20"/>
          <w:lang w:eastAsia="uk-UA"/>
        </w:rPr>
        <w:t>ТАРАСОВІ КОРАЛІ</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Не так давно місцева влада, себто працівники сільради, складали звіт. У ньому – свіженькі дані: із 271 обійстя пустує вже 92. Хоча у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 всі блага цивілізації. Газ прокладено давно, тож гріється тамтешній люд не дровами. Чим живе? Та як і всі на селі: городи, худоба, хатні клопоти. Одначе якби </w:t>
      </w:r>
      <w:proofErr w:type="spellStart"/>
      <w:r w:rsidRPr="00D22F13">
        <w:rPr>
          <w:rFonts w:ascii="Arial" w:eastAsia="Times New Roman" w:hAnsi="Arial" w:cs="Arial"/>
          <w:color w:val="333333"/>
          <w:sz w:val="20"/>
          <w:szCs w:val="20"/>
          <w:lang w:eastAsia="uk-UA"/>
        </w:rPr>
        <w:t>секунські</w:t>
      </w:r>
      <w:proofErr w:type="spellEnd"/>
      <w:r w:rsidRPr="00D22F13">
        <w:rPr>
          <w:rFonts w:ascii="Arial" w:eastAsia="Times New Roman" w:hAnsi="Arial" w:cs="Arial"/>
          <w:color w:val="333333"/>
          <w:sz w:val="20"/>
          <w:szCs w:val="20"/>
          <w:lang w:eastAsia="uk-UA"/>
        </w:rPr>
        <w:t xml:space="preserve"> закутки могли говорити, то повідали б чимало… Хоча б про те, що тут бував Тарас Шевченко.</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У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 дві церкви: одна розташована в самому селі, а інша, менша, – на місцевому кладовищі. Місцевий люд </w:t>
      </w:r>
      <w:proofErr w:type="spellStart"/>
      <w:r w:rsidRPr="00D22F13">
        <w:rPr>
          <w:rFonts w:ascii="Arial" w:eastAsia="Times New Roman" w:hAnsi="Arial" w:cs="Arial"/>
          <w:color w:val="333333"/>
          <w:sz w:val="20"/>
          <w:szCs w:val="20"/>
          <w:lang w:eastAsia="uk-UA"/>
        </w:rPr>
        <w:t>Іовський</w:t>
      </w:r>
      <w:proofErr w:type="spellEnd"/>
      <w:r w:rsidRPr="00D22F13">
        <w:rPr>
          <w:rFonts w:ascii="Arial" w:eastAsia="Times New Roman" w:hAnsi="Arial" w:cs="Arial"/>
          <w:color w:val="333333"/>
          <w:sz w:val="20"/>
          <w:szCs w:val="20"/>
          <w:lang w:eastAsia="uk-UA"/>
        </w:rPr>
        <w:t xml:space="preserve"> храм називає капличкою. Одначе саме в цьому святому місці розміщено </w:t>
      </w:r>
      <w:proofErr w:type="spellStart"/>
      <w:r w:rsidRPr="00D22F13">
        <w:rPr>
          <w:rFonts w:ascii="Arial" w:eastAsia="Times New Roman" w:hAnsi="Arial" w:cs="Arial"/>
          <w:color w:val="333333"/>
          <w:sz w:val="20"/>
          <w:szCs w:val="20"/>
          <w:lang w:eastAsia="uk-UA"/>
        </w:rPr>
        <w:t>Запрестольну</w:t>
      </w:r>
      <w:proofErr w:type="spellEnd"/>
      <w:r w:rsidRPr="00D22F13">
        <w:rPr>
          <w:rFonts w:ascii="Arial" w:eastAsia="Times New Roman" w:hAnsi="Arial" w:cs="Arial"/>
          <w:color w:val="333333"/>
          <w:sz w:val="20"/>
          <w:szCs w:val="20"/>
          <w:lang w:eastAsia="uk-UA"/>
        </w:rPr>
        <w:t xml:space="preserve"> ікону Божої Матері, до котрої торкнувся пензель Кобзаря.</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lastRenderedPageBreak/>
        <w:t xml:space="preserve">І хоча дослідники й досі сперечаються: Шевченко чи хтось інший узявся за реставрацію лику </w:t>
      </w:r>
      <w:proofErr w:type="spellStart"/>
      <w:r w:rsidRPr="00D22F13">
        <w:rPr>
          <w:rFonts w:ascii="Arial" w:eastAsia="Times New Roman" w:hAnsi="Arial" w:cs="Arial"/>
          <w:color w:val="333333"/>
          <w:sz w:val="20"/>
          <w:szCs w:val="20"/>
          <w:lang w:eastAsia="uk-UA"/>
        </w:rPr>
        <w:t>секунської</w:t>
      </w:r>
      <w:proofErr w:type="spellEnd"/>
      <w:r w:rsidRPr="00D22F13">
        <w:rPr>
          <w:rFonts w:ascii="Arial" w:eastAsia="Times New Roman" w:hAnsi="Arial" w:cs="Arial"/>
          <w:color w:val="333333"/>
          <w:sz w:val="20"/>
          <w:szCs w:val="20"/>
          <w:lang w:eastAsia="uk-UA"/>
        </w:rPr>
        <w:t xml:space="preserve"> Богородиці, але факти – річ уперта. Та й місцевий люд дарма балакати не буде… 3 жовтня 1846 р. Тарас Григорович виїхав із Кам’янця-Подільського на Волинь. А все тому, що у 1843-му при канцелярії київського, подільського і волинського генерал-губернатора створили Тимчасову комісію для розгляду давніх актів. Тож і подався поет у наукову подорож, аби збирати етнографічні матеріали й робити замальовки. До слова, згодом ті відомості стали базою для Київського центрального архіву давніх актів. Тож дістався Кобзар Волині. Спершу побував у </w:t>
      </w:r>
      <w:proofErr w:type="spellStart"/>
      <w:r w:rsidRPr="00D22F13">
        <w:rPr>
          <w:rFonts w:ascii="Arial" w:eastAsia="Times New Roman" w:hAnsi="Arial" w:cs="Arial"/>
          <w:color w:val="333333"/>
          <w:sz w:val="20"/>
          <w:szCs w:val="20"/>
          <w:lang w:eastAsia="uk-UA"/>
        </w:rPr>
        <w:t>Вербці</w:t>
      </w:r>
      <w:proofErr w:type="spellEnd"/>
      <w:r w:rsidRPr="00D22F13">
        <w:rPr>
          <w:rFonts w:ascii="Arial" w:eastAsia="Times New Roman" w:hAnsi="Arial" w:cs="Arial"/>
          <w:color w:val="333333"/>
          <w:sz w:val="20"/>
          <w:szCs w:val="20"/>
          <w:lang w:eastAsia="uk-UA"/>
        </w:rPr>
        <w:t xml:space="preserve">, що за кілька кілометрів від Ковеля. У тому селі знайшов останній </w:t>
      </w:r>
      <w:proofErr w:type="spellStart"/>
      <w:r w:rsidRPr="00D22F13">
        <w:rPr>
          <w:rFonts w:ascii="Arial" w:eastAsia="Times New Roman" w:hAnsi="Arial" w:cs="Arial"/>
          <w:color w:val="333333"/>
          <w:sz w:val="20"/>
          <w:szCs w:val="20"/>
          <w:lang w:eastAsia="uk-UA"/>
        </w:rPr>
        <w:t>прихисток</w:t>
      </w:r>
      <w:proofErr w:type="spellEnd"/>
      <w:r w:rsidRPr="00D22F13">
        <w:rPr>
          <w:rFonts w:ascii="Arial" w:eastAsia="Times New Roman" w:hAnsi="Arial" w:cs="Arial"/>
          <w:color w:val="333333"/>
          <w:sz w:val="20"/>
          <w:szCs w:val="20"/>
          <w:lang w:eastAsia="uk-UA"/>
        </w:rPr>
        <w:t xml:space="preserve"> князь Андрій Курбський. А от у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були могили управителів князевого маєтку –  Михайла та Івана </w:t>
      </w:r>
      <w:proofErr w:type="spellStart"/>
      <w:r w:rsidRPr="00D22F13">
        <w:rPr>
          <w:rFonts w:ascii="Arial" w:eastAsia="Times New Roman" w:hAnsi="Arial" w:cs="Arial"/>
          <w:color w:val="333333"/>
          <w:sz w:val="20"/>
          <w:szCs w:val="20"/>
          <w:lang w:eastAsia="uk-UA"/>
        </w:rPr>
        <w:t>Колиметів</w:t>
      </w:r>
      <w:proofErr w:type="spellEnd"/>
      <w:r w:rsidRPr="00D22F13">
        <w:rPr>
          <w:rFonts w:ascii="Arial" w:eastAsia="Times New Roman" w:hAnsi="Arial" w:cs="Arial"/>
          <w:color w:val="333333"/>
          <w:sz w:val="20"/>
          <w:szCs w:val="20"/>
          <w:lang w:eastAsia="uk-UA"/>
        </w:rPr>
        <w:t>. Певно, тому й подався Тарас Шевченко до цього населеного пункту. Цілком можливо, що священик тамтешнього храму й попрохав зайнятися відновленням ікони. Вона ж бо ще й тоді була неабиякою цінністю – візантійська робота, привезена на терени Волині московський утікачем Курбським.</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Одначе не був би то Шевченко, аби не зоставив сліду. Не лише у пам’яті старожилів, котрі з уст в уста переказували про пана у чорному плащі й модному капелюсі, котрий розмовляв народною мовою, а й… коралями на шиї Діви Марії. Словом, Тарас Григорович, відновлюючи потемніле зображення, «одягнув» на шию Богородиці традиційне українське намисто. Чого ніколи не робили іконописці…</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Самі ж </w:t>
      </w:r>
      <w:proofErr w:type="spellStart"/>
      <w:r w:rsidRPr="00D22F13">
        <w:rPr>
          <w:rFonts w:ascii="Arial" w:eastAsia="Times New Roman" w:hAnsi="Arial" w:cs="Arial"/>
          <w:color w:val="333333"/>
          <w:sz w:val="20"/>
          <w:szCs w:val="20"/>
          <w:lang w:eastAsia="uk-UA"/>
        </w:rPr>
        <w:t>секунці</w:t>
      </w:r>
      <w:proofErr w:type="spellEnd"/>
      <w:r w:rsidRPr="00D22F13">
        <w:rPr>
          <w:rFonts w:ascii="Arial" w:eastAsia="Times New Roman" w:hAnsi="Arial" w:cs="Arial"/>
          <w:color w:val="333333"/>
          <w:sz w:val="20"/>
          <w:szCs w:val="20"/>
          <w:lang w:eastAsia="uk-UA"/>
        </w:rPr>
        <w:t xml:space="preserve"> таких нюансів не відали. Дізналися лише торік, коли святкували 500 літ від першої писемної згадки про рідне село.</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 Очі нам розкрив один професор, – розповідає Надія </w:t>
      </w:r>
      <w:proofErr w:type="spellStart"/>
      <w:r w:rsidRPr="00D22F13">
        <w:rPr>
          <w:rFonts w:ascii="Arial" w:eastAsia="Times New Roman" w:hAnsi="Arial" w:cs="Arial"/>
          <w:color w:val="333333"/>
          <w:sz w:val="20"/>
          <w:szCs w:val="20"/>
          <w:lang w:eastAsia="uk-UA"/>
        </w:rPr>
        <w:t>Костючик</w:t>
      </w:r>
      <w:proofErr w:type="spellEnd"/>
      <w:r w:rsidRPr="00D22F13">
        <w:rPr>
          <w:rFonts w:ascii="Arial" w:eastAsia="Times New Roman" w:hAnsi="Arial" w:cs="Arial"/>
          <w:color w:val="333333"/>
          <w:sz w:val="20"/>
          <w:szCs w:val="20"/>
          <w:lang w:eastAsia="uk-UA"/>
        </w:rPr>
        <w:t xml:space="preserve">, </w:t>
      </w:r>
      <w:proofErr w:type="spellStart"/>
      <w:r w:rsidRPr="00D22F13">
        <w:rPr>
          <w:rFonts w:ascii="Arial" w:eastAsia="Times New Roman" w:hAnsi="Arial" w:cs="Arial"/>
          <w:color w:val="333333"/>
          <w:sz w:val="20"/>
          <w:szCs w:val="20"/>
          <w:lang w:eastAsia="uk-UA"/>
        </w:rPr>
        <w:t>Секунський</w:t>
      </w:r>
      <w:proofErr w:type="spellEnd"/>
      <w:r w:rsidRPr="00D22F13">
        <w:rPr>
          <w:rFonts w:ascii="Arial" w:eastAsia="Times New Roman" w:hAnsi="Arial" w:cs="Arial"/>
          <w:color w:val="333333"/>
          <w:sz w:val="20"/>
          <w:szCs w:val="20"/>
          <w:lang w:eastAsia="uk-UA"/>
        </w:rPr>
        <w:t xml:space="preserve"> сільський голова. – Звали його Віктор </w:t>
      </w:r>
      <w:proofErr w:type="spellStart"/>
      <w:r w:rsidRPr="00D22F13">
        <w:rPr>
          <w:rFonts w:ascii="Arial" w:eastAsia="Times New Roman" w:hAnsi="Arial" w:cs="Arial"/>
          <w:color w:val="333333"/>
          <w:sz w:val="20"/>
          <w:szCs w:val="20"/>
          <w:lang w:eastAsia="uk-UA"/>
        </w:rPr>
        <w:t>Жадько</w:t>
      </w:r>
      <w:proofErr w:type="spellEnd"/>
      <w:r w:rsidRPr="00D22F13">
        <w:rPr>
          <w:rFonts w:ascii="Arial" w:eastAsia="Times New Roman" w:hAnsi="Arial" w:cs="Arial"/>
          <w:color w:val="333333"/>
          <w:sz w:val="20"/>
          <w:szCs w:val="20"/>
          <w:lang w:eastAsia="uk-UA"/>
        </w:rPr>
        <w:t>. Він приїздив, усе роздивлявся і фотографував, а потім подарував газету.</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Примірник «Кримської світлиці», де й розміщено статтю тогочасного радника міністра культури України пана </w:t>
      </w:r>
      <w:proofErr w:type="spellStart"/>
      <w:r w:rsidRPr="00D22F13">
        <w:rPr>
          <w:rFonts w:ascii="Arial" w:eastAsia="Times New Roman" w:hAnsi="Arial" w:cs="Arial"/>
          <w:color w:val="333333"/>
          <w:sz w:val="20"/>
          <w:szCs w:val="20"/>
          <w:lang w:eastAsia="uk-UA"/>
        </w:rPr>
        <w:t>Жадька</w:t>
      </w:r>
      <w:proofErr w:type="spellEnd"/>
      <w:r w:rsidRPr="00D22F13">
        <w:rPr>
          <w:rFonts w:ascii="Arial" w:eastAsia="Times New Roman" w:hAnsi="Arial" w:cs="Arial"/>
          <w:color w:val="333333"/>
          <w:sz w:val="20"/>
          <w:szCs w:val="20"/>
          <w:lang w:eastAsia="uk-UA"/>
        </w:rPr>
        <w:t xml:space="preserve">, сільський голова береже, наче зіницю ока. Мовляв, у тих рядках – всі </w:t>
      </w:r>
      <w:proofErr w:type="spellStart"/>
      <w:r w:rsidRPr="00D22F13">
        <w:rPr>
          <w:rFonts w:ascii="Arial" w:eastAsia="Times New Roman" w:hAnsi="Arial" w:cs="Arial"/>
          <w:color w:val="333333"/>
          <w:sz w:val="20"/>
          <w:szCs w:val="20"/>
          <w:lang w:eastAsia="uk-UA"/>
        </w:rPr>
        <w:t>секунські</w:t>
      </w:r>
      <w:proofErr w:type="spellEnd"/>
      <w:r w:rsidRPr="00D22F13">
        <w:rPr>
          <w:rFonts w:ascii="Arial" w:eastAsia="Times New Roman" w:hAnsi="Arial" w:cs="Arial"/>
          <w:color w:val="333333"/>
          <w:sz w:val="20"/>
          <w:szCs w:val="20"/>
          <w:lang w:eastAsia="uk-UA"/>
        </w:rPr>
        <w:t xml:space="preserve"> секрети. Та чи направду всі?</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b/>
          <w:bCs/>
          <w:color w:val="333333"/>
          <w:sz w:val="20"/>
          <w:szCs w:val="20"/>
          <w:lang w:eastAsia="uk-UA"/>
        </w:rPr>
        <w:t>СІЛЬСЬКА КОРОЛЕВА БОНА</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Кладовище, де й стоїть </w:t>
      </w:r>
      <w:proofErr w:type="spellStart"/>
      <w:r w:rsidRPr="00D22F13">
        <w:rPr>
          <w:rFonts w:ascii="Arial" w:eastAsia="Times New Roman" w:hAnsi="Arial" w:cs="Arial"/>
          <w:color w:val="333333"/>
          <w:sz w:val="20"/>
          <w:szCs w:val="20"/>
          <w:lang w:eastAsia="uk-UA"/>
        </w:rPr>
        <w:t>Іовська</w:t>
      </w:r>
      <w:proofErr w:type="spellEnd"/>
      <w:r w:rsidRPr="00D22F13">
        <w:rPr>
          <w:rFonts w:ascii="Arial" w:eastAsia="Times New Roman" w:hAnsi="Arial" w:cs="Arial"/>
          <w:color w:val="333333"/>
          <w:sz w:val="20"/>
          <w:szCs w:val="20"/>
          <w:lang w:eastAsia="uk-UA"/>
        </w:rPr>
        <w:t xml:space="preserve"> капличка, тамтешня влада нещодавно розширила. Мовляв, як не крути, а хоронити людей десь треба. Помітно, що старіша частина цвинтаря – давня. Подекуди – столітні дубові хрести. На горбкові – пофарбована у голубе капличка. Там – Діва Марія в коралях. Але чудотворною її місцеві не називають. Буцімто ніколи такого не спостерігалося. Одначе…</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На кладовищі старих дерев трохи є, – розповідає Надія Панасівна. – А як їх викорчуєш? Не так давно сильним вітром повалило старого дуба. Думала, все! Потрощить надгробки. Та ні! Таке велике дерево, а жодної могили не зачепило. Якби хотів навмисне укласти так стовбура, то не вийшло би.</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Нині в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згідно з даними останнього перепису населення – 486 осіб. Правда, демографічного сплеску не спостерігається. </w:t>
      </w:r>
      <w:proofErr w:type="spellStart"/>
      <w:r w:rsidRPr="00D22F13">
        <w:rPr>
          <w:rFonts w:ascii="Arial" w:eastAsia="Times New Roman" w:hAnsi="Arial" w:cs="Arial"/>
          <w:color w:val="333333"/>
          <w:sz w:val="20"/>
          <w:szCs w:val="20"/>
          <w:lang w:eastAsia="uk-UA"/>
        </w:rPr>
        <w:t>Минулоріч</w:t>
      </w:r>
      <w:proofErr w:type="spellEnd"/>
      <w:r w:rsidRPr="00D22F13">
        <w:rPr>
          <w:rFonts w:ascii="Arial" w:eastAsia="Times New Roman" w:hAnsi="Arial" w:cs="Arial"/>
          <w:color w:val="333333"/>
          <w:sz w:val="20"/>
          <w:szCs w:val="20"/>
          <w:lang w:eastAsia="uk-UA"/>
        </w:rPr>
        <w:t xml:space="preserve"> народилося четверо, а померло восьмеро. На таке місцеві лише руками розводять. Кажуть, шкода, що так складається. Кожному хочеться, аби село процвітало. Не без ностальгії згадують про колгосп ім. Тараса Шевченка, створений у 1939-му з приходом радянської влади. Правда, за кілька хвилин розмови пригадують геть усе: і час без паспортів, і трудодні, і решту «благ». Але </w:t>
      </w:r>
      <w:proofErr w:type="spellStart"/>
      <w:r w:rsidRPr="00D22F13">
        <w:rPr>
          <w:rFonts w:ascii="Arial" w:eastAsia="Times New Roman" w:hAnsi="Arial" w:cs="Arial"/>
          <w:color w:val="333333"/>
          <w:sz w:val="20"/>
          <w:szCs w:val="20"/>
          <w:lang w:eastAsia="uk-UA"/>
        </w:rPr>
        <w:t>секунці</w:t>
      </w:r>
      <w:proofErr w:type="spellEnd"/>
      <w:r w:rsidRPr="00D22F13">
        <w:rPr>
          <w:rFonts w:ascii="Arial" w:eastAsia="Times New Roman" w:hAnsi="Arial" w:cs="Arial"/>
          <w:color w:val="333333"/>
          <w:sz w:val="20"/>
          <w:szCs w:val="20"/>
          <w:lang w:eastAsia="uk-UA"/>
        </w:rPr>
        <w:t xml:space="preserve">, хоч їх і не багато, – люди мудрі. Того колективного майна не розтягнули. Тож на базі колишнього флагману ще діє СВК. Правда, не стільки функціонує, як доживає. Але поки людські паї в оренду беруть і власникам за те платять. Окрім того, у селі вправно </w:t>
      </w:r>
      <w:proofErr w:type="spellStart"/>
      <w:r w:rsidRPr="00D22F13">
        <w:rPr>
          <w:rFonts w:ascii="Arial" w:eastAsia="Times New Roman" w:hAnsi="Arial" w:cs="Arial"/>
          <w:color w:val="333333"/>
          <w:sz w:val="20"/>
          <w:szCs w:val="20"/>
          <w:lang w:eastAsia="uk-UA"/>
        </w:rPr>
        <w:t>фермерує</w:t>
      </w:r>
      <w:proofErr w:type="spellEnd"/>
      <w:r w:rsidRPr="00D22F13">
        <w:rPr>
          <w:rFonts w:ascii="Arial" w:eastAsia="Times New Roman" w:hAnsi="Arial" w:cs="Arial"/>
          <w:color w:val="333333"/>
          <w:sz w:val="20"/>
          <w:szCs w:val="20"/>
          <w:lang w:eastAsia="uk-UA"/>
        </w:rPr>
        <w:t xml:space="preserve"> один чоловік. Навіть кількох місцевих до себе на роботу взяв. А як хтось показує клас, то й іншим не годиться байдики бити. Словом, лише взимку в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абсолютний спокій. Весною – городні справи кличуть.</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lastRenderedPageBreak/>
        <w:t xml:space="preserve">– У нашому селі немає жодного бару, – додає сільський голова. – Що не кажіть, а такі заклади своє дають. Більшість дурниць саме на п’яну голову й роблять. Але загалом  криміногенна ситуація – не ситуація. От у </w:t>
      </w:r>
      <w:proofErr w:type="spellStart"/>
      <w:r w:rsidRPr="00D22F13">
        <w:rPr>
          <w:rFonts w:ascii="Arial" w:eastAsia="Times New Roman" w:hAnsi="Arial" w:cs="Arial"/>
          <w:color w:val="333333"/>
          <w:sz w:val="20"/>
          <w:szCs w:val="20"/>
          <w:lang w:eastAsia="uk-UA"/>
        </w:rPr>
        <w:t>Мизовому</w:t>
      </w:r>
      <w:proofErr w:type="spellEnd"/>
      <w:r w:rsidRPr="00D22F13">
        <w:rPr>
          <w:rFonts w:ascii="Arial" w:eastAsia="Times New Roman" w:hAnsi="Arial" w:cs="Arial"/>
          <w:color w:val="333333"/>
          <w:sz w:val="20"/>
          <w:szCs w:val="20"/>
          <w:lang w:eastAsia="uk-UA"/>
        </w:rPr>
        <w:t>, сусідньому селі, уже й цигани є, і любителів міцних напоїв вистачає. От вам і два села. </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А воно й не годиться товаришувати з оковитою під боком у… королеви Бони. Бо лице у Діви Марії на </w:t>
      </w:r>
      <w:proofErr w:type="spellStart"/>
      <w:r w:rsidRPr="00D22F13">
        <w:rPr>
          <w:rFonts w:ascii="Arial" w:eastAsia="Times New Roman" w:hAnsi="Arial" w:cs="Arial"/>
          <w:color w:val="333333"/>
          <w:sz w:val="20"/>
          <w:szCs w:val="20"/>
          <w:lang w:eastAsia="uk-UA"/>
        </w:rPr>
        <w:t>Іовській</w:t>
      </w:r>
      <w:proofErr w:type="spellEnd"/>
      <w:r w:rsidRPr="00D22F13">
        <w:rPr>
          <w:rFonts w:ascii="Arial" w:eastAsia="Times New Roman" w:hAnsi="Arial" w:cs="Arial"/>
          <w:color w:val="333333"/>
          <w:sz w:val="20"/>
          <w:szCs w:val="20"/>
          <w:lang w:eastAsia="uk-UA"/>
        </w:rPr>
        <w:t xml:space="preserve"> </w:t>
      </w:r>
      <w:proofErr w:type="spellStart"/>
      <w:r w:rsidRPr="00D22F13">
        <w:rPr>
          <w:rFonts w:ascii="Arial" w:eastAsia="Times New Roman" w:hAnsi="Arial" w:cs="Arial"/>
          <w:color w:val="333333"/>
          <w:sz w:val="20"/>
          <w:szCs w:val="20"/>
          <w:lang w:eastAsia="uk-UA"/>
        </w:rPr>
        <w:t>запрестольній</w:t>
      </w:r>
      <w:proofErr w:type="spellEnd"/>
      <w:r w:rsidRPr="00D22F13">
        <w:rPr>
          <w:rFonts w:ascii="Arial" w:eastAsia="Times New Roman" w:hAnsi="Arial" w:cs="Arial"/>
          <w:color w:val="333333"/>
          <w:sz w:val="20"/>
          <w:szCs w:val="20"/>
          <w:lang w:eastAsia="uk-UA"/>
        </w:rPr>
        <w:t xml:space="preserve"> іконі наче дві краплі води схоже на дружину польського короля Сигізмунда. І помітив цю схожість саме Віктор </w:t>
      </w:r>
      <w:proofErr w:type="spellStart"/>
      <w:r w:rsidRPr="00D22F13">
        <w:rPr>
          <w:rFonts w:ascii="Arial" w:eastAsia="Times New Roman" w:hAnsi="Arial" w:cs="Arial"/>
          <w:color w:val="333333"/>
          <w:sz w:val="20"/>
          <w:szCs w:val="20"/>
          <w:lang w:eastAsia="uk-UA"/>
        </w:rPr>
        <w:t>Жадько</w:t>
      </w:r>
      <w:proofErr w:type="spellEnd"/>
      <w:r w:rsidRPr="00D22F13">
        <w:rPr>
          <w:rFonts w:ascii="Arial" w:eastAsia="Times New Roman" w:hAnsi="Arial" w:cs="Arial"/>
          <w:color w:val="333333"/>
          <w:sz w:val="20"/>
          <w:szCs w:val="20"/>
          <w:lang w:eastAsia="uk-UA"/>
        </w:rPr>
        <w:t xml:space="preserve">. </w:t>
      </w:r>
      <w:proofErr w:type="spellStart"/>
      <w:r w:rsidRPr="00D22F13">
        <w:rPr>
          <w:rFonts w:ascii="Arial" w:eastAsia="Times New Roman" w:hAnsi="Arial" w:cs="Arial"/>
          <w:color w:val="333333"/>
          <w:sz w:val="20"/>
          <w:szCs w:val="20"/>
          <w:lang w:eastAsia="uk-UA"/>
        </w:rPr>
        <w:t>Секунь</w:t>
      </w:r>
      <w:proofErr w:type="spellEnd"/>
      <w:r w:rsidRPr="00D22F13">
        <w:rPr>
          <w:rFonts w:ascii="Arial" w:eastAsia="Times New Roman" w:hAnsi="Arial" w:cs="Arial"/>
          <w:color w:val="333333"/>
          <w:sz w:val="20"/>
          <w:szCs w:val="20"/>
          <w:lang w:eastAsia="uk-UA"/>
        </w:rPr>
        <w:t xml:space="preserve">, а до 1939-го Суконь, із 1543-го була власністю Бони. І лише через 20 літ дісталася Андрієві Курбському. Згодом, під кінець століття, населений пункт </w:t>
      </w:r>
      <w:proofErr w:type="spellStart"/>
      <w:r w:rsidRPr="00D22F13">
        <w:rPr>
          <w:rFonts w:ascii="Arial" w:eastAsia="Times New Roman" w:hAnsi="Arial" w:cs="Arial"/>
          <w:color w:val="333333"/>
          <w:sz w:val="20"/>
          <w:szCs w:val="20"/>
          <w:lang w:eastAsia="uk-UA"/>
        </w:rPr>
        <w:t>укотре</w:t>
      </w:r>
      <w:proofErr w:type="spellEnd"/>
      <w:r w:rsidRPr="00D22F13">
        <w:rPr>
          <w:rFonts w:ascii="Arial" w:eastAsia="Times New Roman" w:hAnsi="Arial" w:cs="Arial"/>
          <w:color w:val="333333"/>
          <w:sz w:val="20"/>
          <w:szCs w:val="20"/>
          <w:lang w:eastAsia="uk-UA"/>
        </w:rPr>
        <w:t xml:space="preserve"> потрапив під крило польської корони, а ще пізніше став значимим культурно-освітнім центром Волинського Полісся.</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b/>
          <w:bCs/>
          <w:color w:val="333333"/>
          <w:sz w:val="20"/>
          <w:szCs w:val="20"/>
          <w:lang w:eastAsia="uk-UA"/>
        </w:rPr>
        <w:t>ХАТА ГЕРОЯ</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Нині в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діє школа І-ІІ ступенів. А далі тамтешні учні прямують до с. </w:t>
      </w:r>
      <w:proofErr w:type="spellStart"/>
      <w:r w:rsidRPr="00D22F13">
        <w:rPr>
          <w:rFonts w:ascii="Arial" w:eastAsia="Times New Roman" w:hAnsi="Arial" w:cs="Arial"/>
          <w:color w:val="333333"/>
          <w:sz w:val="20"/>
          <w:szCs w:val="20"/>
          <w:lang w:eastAsia="uk-UA"/>
        </w:rPr>
        <w:t>Мизове</w:t>
      </w:r>
      <w:proofErr w:type="spellEnd"/>
      <w:r w:rsidRPr="00D22F13">
        <w:rPr>
          <w:rFonts w:ascii="Arial" w:eastAsia="Times New Roman" w:hAnsi="Arial" w:cs="Arial"/>
          <w:color w:val="333333"/>
          <w:sz w:val="20"/>
          <w:szCs w:val="20"/>
          <w:lang w:eastAsia="uk-UA"/>
        </w:rPr>
        <w:t xml:space="preserve">. Щоправда, часи, коли школярі ходили пішки, минули. Тепер за знаннями їздять шкільним автобусом. </w:t>
      </w:r>
      <w:proofErr w:type="spellStart"/>
      <w:r w:rsidRPr="00D22F13">
        <w:rPr>
          <w:rFonts w:ascii="Arial" w:eastAsia="Times New Roman" w:hAnsi="Arial" w:cs="Arial"/>
          <w:color w:val="333333"/>
          <w:sz w:val="20"/>
          <w:szCs w:val="20"/>
          <w:lang w:eastAsia="uk-UA"/>
        </w:rPr>
        <w:t>Секунські</w:t>
      </w:r>
      <w:proofErr w:type="spellEnd"/>
      <w:r w:rsidRPr="00D22F13">
        <w:rPr>
          <w:rFonts w:ascii="Arial" w:eastAsia="Times New Roman" w:hAnsi="Arial" w:cs="Arial"/>
          <w:color w:val="333333"/>
          <w:sz w:val="20"/>
          <w:szCs w:val="20"/>
          <w:lang w:eastAsia="uk-UA"/>
        </w:rPr>
        <w:t xml:space="preserve"> педагоги не лише вкладають у юні голови добре, мудре й вічне, а й по намистинках збирають історичні відомості про рідне село.</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Саме з простенького зшитка у </w:t>
      </w:r>
      <w:proofErr w:type="spellStart"/>
      <w:r w:rsidRPr="00D22F13">
        <w:rPr>
          <w:rFonts w:ascii="Arial" w:eastAsia="Times New Roman" w:hAnsi="Arial" w:cs="Arial"/>
          <w:color w:val="333333"/>
          <w:sz w:val="20"/>
          <w:szCs w:val="20"/>
          <w:lang w:eastAsia="uk-UA"/>
        </w:rPr>
        <w:t>Секунській</w:t>
      </w:r>
      <w:proofErr w:type="spellEnd"/>
      <w:r w:rsidRPr="00D22F13">
        <w:rPr>
          <w:rFonts w:ascii="Arial" w:eastAsia="Times New Roman" w:hAnsi="Arial" w:cs="Arial"/>
          <w:color w:val="333333"/>
          <w:sz w:val="20"/>
          <w:szCs w:val="20"/>
          <w:lang w:eastAsia="uk-UA"/>
        </w:rPr>
        <w:t xml:space="preserve"> ЗОШ дізнаюся, що буквально якихось три десятки літ тому на цій землі вирувало шалене культурне життя. Із 1886 по 1914-й у селі діяла </w:t>
      </w:r>
      <w:proofErr w:type="spellStart"/>
      <w:r w:rsidRPr="00D22F13">
        <w:rPr>
          <w:rFonts w:ascii="Arial" w:eastAsia="Times New Roman" w:hAnsi="Arial" w:cs="Arial"/>
          <w:color w:val="333333"/>
          <w:sz w:val="20"/>
          <w:szCs w:val="20"/>
          <w:lang w:eastAsia="uk-UA"/>
        </w:rPr>
        <w:t>прицерковна</w:t>
      </w:r>
      <w:proofErr w:type="spellEnd"/>
      <w:r w:rsidRPr="00D22F13">
        <w:rPr>
          <w:rFonts w:ascii="Arial" w:eastAsia="Times New Roman" w:hAnsi="Arial" w:cs="Arial"/>
          <w:color w:val="333333"/>
          <w:sz w:val="20"/>
          <w:szCs w:val="20"/>
          <w:lang w:eastAsia="uk-UA"/>
        </w:rPr>
        <w:t xml:space="preserve"> школа. Там не лише навчали місцеву дітвору, а й їхніх учителів, бо заклад був зразковим. Упродовж навчального року в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здобували знання 75 обдарованих учнів, а влітку проходили практику молоді педагоги.</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Варто відзначити, що саме в цьому </w:t>
      </w:r>
      <w:proofErr w:type="spellStart"/>
      <w:r w:rsidRPr="00D22F13">
        <w:rPr>
          <w:rFonts w:ascii="Arial" w:eastAsia="Times New Roman" w:hAnsi="Arial" w:cs="Arial"/>
          <w:color w:val="333333"/>
          <w:sz w:val="20"/>
          <w:szCs w:val="20"/>
          <w:lang w:eastAsia="uk-UA"/>
        </w:rPr>
        <w:t>старовижівському</w:t>
      </w:r>
      <w:proofErr w:type="spellEnd"/>
      <w:r w:rsidRPr="00D22F13">
        <w:rPr>
          <w:rFonts w:ascii="Arial" w:eastAsia="Times New Roman" w:hAnsi="Arial" w:cs="Arial"/>
          <w:color w:val="333333"/>
          <w:sz w:val="20"/>
          <w:szCs w:val="20"/>
          <w:lang w:eastAsia="uk-UA"/>
        </w:rPr>
        <w:t xml:space="preserve"> селі діяла хороша бібліотека. Але храм книги, як і школа, став жертвою вогню. Тому нову семирічку звели лише у 1957-му. А клуб, де облаштували бібліотеку, ще пізніше – у 1997-му.</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Тепер то – спомини. Хоча згадують </w:t>
      </w:r>
      <w:proofErr w:type="spellStart"/>
      <w:r w:rsidRPr="00D22F13">
        <w:rPr>
          <w:rFonts w:ascii="Arial" w:eastAsia="Times New Roman" w:hAnsi="Arial" w:cs="Arial"/>
          <w:color w:val="333333"/>
          <w:sz w:val="20"/>
          <w:szCs w:val="20"/>
          <w:lang w:eastAsia="uk-UA"/>
        </w:rPr>
        <w:t>секунці</w:t>
      </w:r>
      <w:proofErr w:type="spellEnd"/>
      <w:r w:rsidRPr="00D22F13">
        <w:rPr>
          <w:rFonts w:ascii="Arial" w:eastAsia="Times New Roman" w:hAnsi="Arial" w:cs="Arial"/>
          <w:color w:val="333333"/>
          <w:sz w:val="20"/>
          <w:szCs w:val="20"/>
          <w:lang w:eastAsia="uk-UA"/>
        </w:rPr>
        <w:t xml:space="preserve"> ще й свого героя, адже Василь Петрук першим із уродженців Волині дістав звання Героя Радянського Союзу: за форсування Дніпра в 1943-му командира протитанкової гармати удостоїли найвищої нагороди.</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Василь Дмитрович пішов із життя понад 20 років тому, але хата жива й досі. </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 Ой, чого ж Василя не пам’ятаю? – дивується його сусідка, старенька Любов Ткачук. – Жив після війни на Львівщині. Як приїздив у село, то босим до мене приходив і неодмінно разів зо сто цілував. Розказував часто, як героя того заробив… Тепер хата внукова. Василь же дуже любив босим по росі ходити. Славний був. Як пироги напечу, то одразу в мене на подвір’ї. Ходив, бо і та хата – пустка, і та також. То ми удвох </w:t>
      </w:r>
      <w:proofErr w:type="spellStart"/>
      <w:r w:rsidRPr="00D22F13">
        <w:rPr>
          <w:rFonts w:ascii="Arial" w:eastAsia="Times New Roman" w:hAnsi="Arial" w:cs="Arial"/>
          <w:color w:val="333333"/>
          <w:sz w:val="20"/>
          <w:szCs w:val="20"/>
          <w:lang w:eastAsia="uk-UA"/>
        </w:rPr>
        <w:t>тута</w:t>
      </w:r>
      <w:proofErr w:type="spellEnd"/>
      <w:r w:rsidRPr="00D22F13">
        <w:rPr>
          <w:rFonts w:ascii="Arial" w:eastAsia="Times New Roman" w:hAnsi="Arial" w:cs="Arial"/>
          <w:color w:val="333333"/>
          <w:sz w:val="20"/>
          <w:szCs w:val="20"/>
          <w:lang w:eastAsia="uk-UA"/>
        </w:rPr>
        <w:t xml:space="preserve"> й сусідували. </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color w:val="333333"/>
          <w:sz w:val="20"/>
          <w:szCs w:val="20"/>
          <w:lang w:eastAsia="uk-UA"/>
        </w:rPr>
        <w:t xml:space="preserve">Хата героя в </w:t>
      </w:r>
      <w:proofErr w:type="spellStart"/>
      <w:r w:rsidRPr="00D22F13">
        <w:rPr>
          <w:rFonts w:ascii="Arial" w:eastAsia="Times New Roman" w:hAnsi="Arial" w:cs="Arial"/>
          <w:color w:val="333333"/>
          <w:sz w:val="20"/>
          <w:szCs w:val="20"/>
          <w:lang w:eastAsia="uk-UA"/>
        </w:rPr>
        <w:t>Секуні</w:t>
      </w:r>
      <w:proofErr w:type="spellEnd"/>
      <w:r w:rsidRPr="00D22F13">
        <w:rPr>
          <w:rFonts w:ascii="Arial" w:eastAsia="Times New Roman" w:hAnsi="Arial" w:cs="Arial"/>
          <w:color w:val="333333"/>
          <w:sz w:val="20"/>
          <w:szCs w:val="20"/>
          <w:lang w:eastAsia="uk-UA"/>
        </w:rPr>
        <w:t xml:space="preserve"> благенька, але ще стоїть. Тепер медалі за мужність та героїзм можна давати чи не кожному місцевому мешканцеві, який усією душею бажає, аби село жило й розвивалося. Бо, як не крути, славна історія зобов’язує.</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r w:rsidRPr="00D22F13">
        <w:rPr>
          <w:rFonts w:ascii="Arial" w:eastAsia="Times New Roman" w:hAnsi="Arial" w:cs="Arial"/>
          <w:b/>
          <w:bCs/>
          <w:color w:val="333333"/>
          <w:sz w:val="20"/>
          <w:szCs w:val="20"/>
          <w:lang w:eastAsia="uk-UA"/>
        </w:rPr>
        <w:t>Світлана ГОЛОВАЧУК.</w:t>
      </w:r>
    </w:p>
    <w:p w:rsidR="00D22F13" w:rsidRPr="00D22F13" w:rsidRDefault="00D22F13" w:rsidP="00D22F13">
      <w:pPr>
        <w:shd w:val="clear" w:color="auto" w:fill="FFFFFF"/>
        <w:spacing w:after="0" w:line="315" w:lineRule="atLeast"/>
        <w:rPr>
          <w:rFonts w:ascii="Arial" w:eastAsia="Times New Roman" w:hAnsi="Arial" w:cs="Arial"/>
          <w:color w:val="333333"/>
          <w:sz w:val="20"/>
          <w:szCs w:val="20"/>
          <w:lang w:eastAsia="uk-UA"/>
        </w:rPr>
      </w:pPr>
    </w:p>
    <w:p w:rsidR="00D22F13" w:rsidRPr="00D22F13" w:rsidRDefault="00D22F13" w:rsidP="00D22F13">
      <w:pPr>
        <w:shd w:val="clear" w:color="auto" w:fill="FFFFFF"/>
        <w:spacing w:after="150" w:line="315" w:lineRule="atLeast"/>
        <w:rPr>
          <w:rFonts w:ascii="Arial" w:eastAsia="Times New Roman" w:hAnsi="Arial" w:cs="Arial"/>
          <w:color w:val="333333"/>
          <w:sz w:val="20"/>
          <w:szCs w:val="20"/>
          <w:lang w:eastAsia="uk-UA"/>
        </w:rPr>
      </w:pPr>
    </w:p>
    <w:p w:rsidR="00582BE1" w:rsidRPr="00FC2780" w:rsidRDefault="00582BE1">
      <w:pPr>
        <w:rPr>
          <w:sz w:val="28"/>
          <w:szCs w:val="28"/>
        </w:rPr>
      </w:pPr>
      <w:bookmarkStart w:id="68" w:name="_GoBack"/>
      <w:bookmarkEnd w:id="68"/>
    </w:p>
    <w:sectPr w:rsidR="00582BE1" w:rsidRPr="00FC27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80"/>
    <w:rsid w:val="00221980"/>
    <w:rsid w:val="00582BE1"/>
    <w:rsid w:val="00962B61"/>
    <w:rsid w:val="00D22F13"/>
    <w:rsid w:val="00FC27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62B61"/>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962B6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278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FC2780"/>
    <w:rPr>
      <w:color w:val="0000FF"/>
      <w:u w:val="single"/>
    </w:rPr>
  </w:style>
  <w:style w:type="character" w:customStyle="1" w:styleId="20">
    <w:name w:val="Заголовок 2 Знак"/>
    <w:basedOn w:val="a0"/>
    <w:link w:val="2"/>
    <w:uiPriority w:val="9"/>
    <w:rsid w:val="00962B61"/>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962B61"/>
    <w:rPr>
      <w:rFonts w:ascii="Times New Roman" w:eastAsia="Times New Roman" w:hAnsi="Times New Roman" w:cs="Times New Roman"/>
      <w:b/>
      <w:bCs/>
      <w:sz w:val="27"/>
      <w:szCs w:val="27"/>
      <w:lang w:eastAsia="uk-UA"/>
    </w:rPr>
  </w:style>
  <w:style w:type="paragraph" w:styleId="a5">
    <w:name w:val="Balloon Text"/>
    <w:basedOn w:val="a"/>
    <w:link w:val="a6"/>
    <w:uiPriority w:val="99"/>
    <w:semiHidden/>
    <w:unhideWhenUsed/>
    <w:rsid w:val="00962B6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2B61"/>
    <w:rPr>
      <w:rFonts w:ascii="Tahoma" w:hAnsi="Tahoma" w:cs="Tahoma"/>
      <w:sz w:val="16"/>
      <w:szCs w:val="16"/>
    </w:rPr>
  </w:style>
  <w:style w:type="character" w:styleId="a7">
    <w:name w:val="Strong"/>
    <w:basedOn w:val="a0"/>
    <w:uiPriority w:val="22"/>
    <w:qFormat/>
    <w:rsid w:val="00221980"/>
    <w:rPr>
      <w:b/>
      <w:bCs/>
    </w:rPr>
  </w:style>
  <w:style w:type="character" w:styleId="a8">
    <w:name w:val="Emphasis"/>
    <w:basedOn w:val="a0"/>
    <w:uiPriority w:val="20"/>
    <w:qFormat/>
    <w:rsid w:val="002219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62B61"/>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962B61"/>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278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FC2780"/>
    <w:rPr>
      <w:color w:val="0000FF"/>
      <w:u w:val="single"/>
    </w:rPr>
  </w:style>
  <w:style w:type="character" w:customStyle="1" w:styleId="20">
    <w:name w:val="Заголовок 2 Знак"/>
    <w:basedOn w:val="a0"/>
    <w:link w:val="2"/>
    <w:uiPriority w:val="9"/>
    <w:rsid w:val="00962B61"/>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962B61"/>
    <w:rPr>
      <w:rFonts w:ascii="Times New Roman" w:eastAsia="Times New Roman" w:hAnsi="Times New Roman" w:cs="Times New Roman"/>
      <w:b/>
      <w:bCs/>
      <w:sz w:val="27"/>
      <w:szCs w:val="27"/>
      <w:lang w:eastAsia="uk-UA"/>
    </w:rPr>
  </w:style>
  <w:style w:type="paragraph" w:styleId="a5">
    <w:name w:val="Balloon Text"/>
    <w:basedOn w:val="a"/>
    <w:link w:val="a6"/>
    <w:uiPriority w:val="99"/>
    <w:semiHidden/>
    <w:unhideWhenUsed/>
    <w:rsid w:val="00962B6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2B61"/>
    <w:rPr>
      <w:rFonts w:ascii="Tahoma" w:hAnsi="Tahoma" w:cs="Tahoma"/>
      <w:sz w:val="16"/>
      <w:szCs w:val="16"/>
    </w:rPr>
  </w:style>
  <w:style w:type="character" w:styleId="a7">
    <w:name w:val="Strong"/>
    <w:basedOn w:val="a0"/>
    <w:uiPriority w:val="22"/>
    <w:qFormat/>
    <w:rsid w:val="00221980"/>
    <w:rPr>
      <w:b/>
      <w:bCs/>
    </w:rPr>
  </w:style>
  <w:style w:type="character" w:styleId="a8">
    <w:name w:val="Emphasis"/>
    <w:basedOn w:val="a0"/>
    <w:uiPriority w:val="20"/>
    <w:qFormat/>
    <w:rsid w:val="00221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72862">
      <w:bodyDiv w:val="1"/>
      <w:marLeft w:val="0"/>
      <w:marRight w:val="0"/>
      <w:marTop w:val="0"/>
      <w:marBottom w:val="0"/>
      <w:divBdr>
        <w:top w:val="none" w:sz="0" w:space="0" w:color="auto"/>
        <w:left w:val="none" w:sz="0" w:space="0" w:color="auto"/>
        <w:bottom w:val="none" w:sz="0" w:space="0" w:color="auto"/>
        <w:right w:val="none" w:sz="0" w:space="0" w:color="auto"/>
      </w:divBdr>
      <w:divsChild>
        <w:div w:id="636685158">
          <w:marLeft w:val="0"/>
          <w:marRight w:val="0"/>
          <w:marTop w:val="0"/>
          <w:marBottom w:val="150"/>
          <w:divBdr>
            <w:top w:val="none" w:sz="0" w:space="0" w:color="auto"/>
            <w:left w:val="none" w:sz="0" w:space="0" w:color="auto"/>
            <w:bottom w:val="none" w:sz="0" w:space="0" w:color="auto"/>
            <w:right w:val="none" w:sz="0" w:space="0" w:color="auto"/>
          </w:divBdr>
          <w:divsChild>
            <w:div w:id="885457225">
              <w:marLeft w:val="0"/>
              <w:marRight w:val="0"/>
              <w:marTop w:val="0"/>
              <w:marBottom w:val="0"/>
              <w:divBdr>
                <w:top w:val="none" w:sz="0" w:space="0" w:color="auto"/>
                <w:left w:val="none" w:sz="0" w:space="0" w:color="auto"/>
                <w:bottom w:val="none" w:sz="0" w:space="0" w:color="auto"/>
                <w:right w:val="none" w:sz="0" w:space="0" w:color="auto"/>
              </w:divBdr>
            </w:div>
            <w:div w:id="1436828266">
              <w:marLeft w:val="0"/>
              <w:marRight w:val="0"/>
              <w:marTop w:val="0"/>
              <w:marBottom w:val="0"/>
              <w:divBdr>
                <w:top w:val="none" w:sz="0" w:space="0" w:color="auto"/>
                <w:left w:val="none" w:sz="0" w:space="0" w:color="auto"/>
                <w:bottom w:val="none" w:sz="0" w:space="0" w:color="auto"/>
                <w:right w:val="none" w:sz="0" w:space="0" w:color="auto"/>
              </w:divBdr>
            </w:div>
            <w:div w:id="2087070360">
              <w:marLeft w:val="0"/>
              <w:marRight w:val="0"/>
              <w:marTop w:val="0"/>
              <w:marBottom w:val="0"/>
              <w:divBdr>
                <w:top w:val="none" w:sz="0" w:space="0" w:color="auto"/>
                <w:left w:val="none" w:sz="0" w:space="0" w:color="auto"/>
                <w:bottom w:val="none" w:sz="0" w:space="0" w:color="auto"/>
                <w:right w:val="none" w:sz="0" w:space="0" w:color="auto"/>
              </w:divBdr>
            </w:div>
            <w:div w:id="430395182">
              <w:marLeft w:val="0"/>
              <w:marRight w:val="0"/>
              <w:marTop w:val="0"/>
              <w:marBottom w:val="0"/>
              <w:divBdr>
                <w:top w:val="none" w:sz="0" w:space="0" w:color="auto"/>
                <w:left w:val="none" w:sz="0" w:space="0" w:color="auto"/>
                <w:bottom w:val="none" w:sz="0" w:space="0" w:color="auto"/>
                <w:right w:val="none" w:sz="0" w:space="0" w:color="auto"/>
              </w:divBdr>
            </w:div>
            <w:div w:id="702092899">
              <w:marLeft w:val="0"/>
              <w:marRight w:val="0"/>
              <w:marTop w:val="0"/>
              <w:marBottom w:val="0"/>
              <w:divBdr>
                <w:top w:val="none" w:sz="0" w:space="0" w:color="auto"/>
                <w:left w:val="none" w:sz="0" w:space="0" w:color="auto"/>
                <w:bottom w:val="none" w:sz="0" w:space="0" w:color="auto"/>
                <w:right w:val="none" w:sz="0" w:space="0" w:color="auto"/>
              </w:divBdr>
            </w:div>
            <w:div w:id="1409883986">
              <w:marLeft w:val="0"/>
              <w:marRight w:val="0"/>
              <w:marTop w:val="0"/>
              <w:marBottom w:val="0"/>
              <w:divBdr>
                <w:top w:val="none" w:sz="0" w:space="0" w:color="auto"/>
                <w:left w:val="none" w:sz="0" w:space="0" w:color="auto"/>
                <w:bottom w:val="none" w:sz="0" w:space="0" w:color="auto"/>
                <w:right w:val="none" w:sz="0" w:space="0" w:color="auto"/>
              </w:divBdr>
            </w:div>
            <w:div w:id="544756411">
              <w:marLeft w:val="0"/>
              <w:marRight w:val="0"/>
              <w:marTop w:val="0"/>
              <w:marBottom w:val="0"/>
              <w:divBdr>
                <w:top w:val="none" w:sz="0" w:space="0" w:color="auto"/>
                <w:left w:val="none" w:sz="0" w:space="0" w:color="auto"/>
                <w:bottom w:val="none" w:sz="0" w:space="0" w:color="auto"/>
                <w:right w:val="none" w:sz="0" w:space="0" w:color="auto"/>
              </w:divBdr>
            </w:div>
            <w:div w:id="2902819">
              <w:marLeft w:val="0"/>
              <w:marRight w:val="0"/>
              <w:marTop w:val="0"/>
              <w:marBottom w:val="0"/>
              <w:divBdr>
                <w:top w:val="none" w:sz="0" w:space="0" w:color="auto"/>
                <w:left w:val="none" w:sz="0" w:space="0" w:color="auto"/>
                <w:bottom w:val="none" w:sz="0" w:space="0" w:color="auto"/>
                <w:right w:val="none" w:sz="0" w:space="0" w:color="auto"/>
              </w:divBdr>
            </w:div>
            <w:div w:id="241717973">
              <w:marLeft w:val="0"/>
              <w:marRight w:val="0"/>
              <w:marTop w:val="0"/>
              <w:marBottom w:val="0"/>
              <w:divBdr>
                <w:top w:val="none" w:sz="0" w:space="0" w:color="auto"/>
                <w:left w:val="none" w:sz="0" w:space="0" w:color="auto"/>
                <w:bottom w:val="none" w:sz="0" w:space="0" w:color="auto"/>
                <w:right w:val="none" w:sz="0" w:space="0" w:color="auto"/>
              </w:divBdr>
            </w:div>
            <w:div w:id="1490098399">
              <w:marLeft w:val="0"/>
              <w:marRight w:val="0"/>
              <w:marTop w:val="0"/>
              <w:marBottom w:val="0"/>
              <w:divBdr>
                <w:top w:val="none" w:sz="0" w:space="0" w:color="auto"/>
                <w:left w:val="none" w:sz="0" w:space="0" w:color="auto"/>
                <w:bottom w:val="none" w:sz="0" w:space="0" w:color="auto"/>
                <w:right w:val="none" w:sz="0" w:space="0" w:color="auto"/>
              </w:divBdr>
            </w:div>
            <w:div w:id="1083795046">
              <w:marLeft w:val="0"/>
              <w:marRight w:val="0"/>
              <w:marTop w:val="0"/>
              <w:marBottom w:val="0"/>
              <w:divBdr>
                <w:top w:val="none" w:sz="0" w:space="0" w:color="auto"/>
                <w:left w:val="none" w:sz="0" w:space="0" w:color="auto"/>
                <w:bottom w:val="none" w:sz="0" w:space="0" w:color="auto"/>
                <w:right w:val="none" w:sz="0" w:space="0" w:color="auto"/>
              </w:divBdr>
            </w:div>
            <w:div w:id="2141266789">
              <w:marLeft w:val="0"/>
              <w:marRight w:val="0"/>
              <w:marTop w:val="0"/>
              <w:marBottom w:val="0"/>
              <w:divBdr>
                <w:top w:val="none" w:sz="0" w:space="0" w:color="auto"/>
                <w:left w:val="none" w:sz="0" w:space="0" w:color="auto"/>
                <w:bottom w:val="none" w:sz="0" w:space="0" w:color="auto"/>
                <w:right w:val="none" w:sz="0" w:space="0" w:color="auto"/>
              </w:divBdr>
            </w:div>
            <w:div w:id="2035232806">
              <w:marLeft w:val="0"/>
              <w:marRight w:val="0"/>
              <w:marTop w:val="0"/>
              <w:marBottom w:val="0"/>
              <w:divBdr>
                <w:top w:val="none" w:sz="0" w:space="0" w:color="auto"/>
                <w:left w:val="none" w:sz="0" w:space="0" w:color="auto"/>
                <w:bottom w:val="none" w:sz="0" w:space="0" w:color="auto"/>
                <w:right w:val="none" w:sz="0" w:space="0" w:color="auto"/>
              </w:divBdr>
            </w:div>
            <w:div w:id="1099524375">
              <w:marLeft w:val="0"/>
              <w:marRight w:val="0"/>
              <w:marTop w:val="0"/>
              <w:marBottom w:val="0"/>
              <w:divBdr>
                <w:top w:val="none" w:sz="0" w:space="0" w:color="auto"/>
                <w:left w:val="none" w:sz="0" w:space="0" w:color="auto"/>
                <w:bottom w:val="none" w:sz="0" w:space="0" w:color="auto"/>
                <w:right w:val="none" w:sz="0" w:space="0" w:color="auto"/>
              </w:divBdr>
            </w:div>
            <w:div w:id="854464692">
              <w:marLeft w:val="0"/>
              <w:marRight w:val="0"/>
              <w:marTop w:val="0"/>
              <w:marBottom w:val="0"/>
              <w:divBdr>
                <w:top w:val="none" w:sz="0" w:space="0" w:color="auto"/>
                <w:left w:val="none" w:sz="0" w:space="0" w:color="auto"/>
                <w:bottom w:val="none" w:sz="0" w:space="0" w:color="auto"/>
                <w:right w:val="none" w:sz="0" w:space="0" w:color="auto"/>
              </w:divBdr>
            </w:div>
            <w:div w:id="784540887">
              <w:marLeft w:val="0"/>
              <w:marRight w:val="0"/>
              <w:marTop w:val="0"/>
              <w:marBottom w:val="0"/>
              <w:divBdr>
                <w:top w:val="none" w:sz="0" w:space="0" w:color="auto"/>
                <w:left w:val="none" w:sz="0" w:space="0" w:color="auto"/>
                <w:bottom w:val="none" w:sz="0" w:space="0" w:color="auto"/>
                <w:right w:val="none" w:sz="0" w:space="0" w:color="auto"/>
              </w:divBdr>
            </w:div>
            <w:div w:id="1738893618">
              <w:marLeft w:val="0"/>
              <w:marRight w:val="0"/>
              <w:marTop w:val="0"/>
              <w:marBottom w:val="0"/>
              <w:divBdr>
                <w:top w:val="none" w:sz="0" w:space="0" w:color="auto"/>
                <w:left w:val="none" w:sz="0" w:space="0" w:color="auto"/>
                <w:bottom w:val="none" w:sz="0" w:space="0" w:color="auto"/>
                <w:right w:val="none" w:sz="0" w:space="0" w:color="auto"/>
              </w:divBdr>
            </w:div>
            <w:div w:id="1210845862">
              <w:marLeft w:val="0"/>
              <w:marRight w:val="0"/>
              <w:marTop w:val="0"/>
              <w:marBottom w:val="0"/>
              <w:divBdr>
                <w:top w:val="none" w:sz="0" w:space="0" w:color="auto"/>
                <w:left w:val="none" w:sz="0" w:space="0" w:color="auto"/>
                <w:bottom w:val="none" w:sz="0" w:space="0" w:color="auto"/>
                <w:right w:val="none" w:sz="0" w:space="0" w:color="auto"/>
              </w:divBdr>
            </w:div>
            <w:div w:id="433742950">
              <w:marLeft w:val="0"/>
              <w:marRight w:val="0"/>
              <w:marTop w:val="0"/>
              <w:marBottom w:val="0"/>
              <w:divBdr>
                <w:top w:val="none" w:sz="0" w:space="0" w:color="auto"/>
                <w:left w:val="none" w:sz="0" w:space="0" w:color="auto"/>
                <w:bottom w:val="none" w:sz="0" w:space="0" w:color="auto"/>
                <w:right w:val="none" w:sz="0" w:space="0" w:color="auto"/>
              </w:divBdr>
            </w:div>
            <w:div w:id="1049956257">
              <w:marLeft w:val="0"/>
              <w:marRight w:val="0"/>
              <w:marTop w:val="0"/>
              <w:marBottom w:val="0"/>
              <w:divBdr>
                <w:top w:val="none" w:sz="0" w:space="0" w:color="auto"/>
                <w:left w:val="none" w:sz="0" w:space="0" w:color="auto"/>
                <w:bottom w:val="none" w:sz="0" w:space="0" w:color="auto"/>
                <w:right w:val="none" w:sz="0" w:space="0" w:color="auto"/>
              </w:divBdr>
            </w:div>
            <w:div w:id="280572483">
              <w:marLeft w:val="0"/>
              <w:marRight w:val="0"/>
              <w:marTop w:val="0"/>
              <w:marBottom w:val="0"/>
              <w:divBdr>
                <w:top w:val="none" w:sz="0" w:space="0" w:color="auto"/>
                <w:left w:val="none" w:sz="0" w:space="0" w:color="auto"/>
                <w:bottom w:val="none" w:sz="0" w:space="0" w:color="auto"/>
                <w:right w:val="none" w:sz="0" w:space="0" w:color="auto"/>
              </w:divBdr>
            </w:div>
            <w:div w:id="1174301446">
              <w:marLeft w:val="0"/>
              <w:marRight w:val="0"/>
              <w:marTop w:val="0"/>
              <w:marBottom w:val="0"/>
              <w:divBdr>
                <w:top w:val="none" w:sz="0" w:space="0" w:color="auto"/>
                <w:left w:val="none" w:sz="0" w:space="0" w:color="auto"/>
                <w:bottom w:val="none" w:sz="0" w:space="0" w:color="auto"/>
                <w:right w:val="none" w:sz="0" w:space="0" w:color="auto"/>
              </w:divBdr>
            </w:div>
            <w:div w:id="1779524500">
              <w:marLeft w:val="0"/>
              <w:marRight w:val="0"/>
              <w:marTop w:val="0"/>
              <w:marBottom w:val="0"/>
              <w:divBdr>
                <w:top w:val="none" w:sz="0" w:space="0" w:color="auto"/>
                <w:left w:val="none" w:sz="0" w:space="0" w:color="auto"/>
                <w:bottom w:val="none" w:sz="0" w:space="0" w:color="auto"/>
                <w:right w:val="none" w:sz="0" w:space="0" w:color="auto"/>
              </w:divBdr>
            </w:div>
            <w:div w:id="1509321446">
              <w:marLeft w:val="0"/>
              <w:marRight w:val="0"/>
              <w:marTop w:val="0"/>
              <w:marBottom w:val="0"/>
              <w:divBdr>
                <w:top w:val="none" w:sz="0" w:space="0" w:color="auto"/>
                <w:left w:val="none" w:sz="0" w:space="0" w:color="auto"/>
                <w:bottom w:val="none" w:sz="0" w:space="0" w:color="auto"/>
                <w:right w:val="none" w:sz="0" w:space="0" w:color="auto"/>
              </w:divBdr>
            </w:div>
            <w:div w:id="3938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2474">
      <w:bodyDiv w:val="1"/>
      <w:marLeft w:val="0"/>
      <w:marRight w:val="0"/>
      <w:marTop w:val="0"/>
      <w:marBottom w:val="0"/>
      <w:divBdr>
        <w:top w:val="none" w:sz="0" w:space="0" w:color="auto"/>
        <w:left w:val="none" w:sz="0" w:space="0" w:color="auto"/>
        <w:bottom w:val="none" w:sz="0" w:space="0" w:color="auto"/>
        <w:right w:val="none" w:sz="0" w:space="0" w:color="auto"/>
      </w:divBdr>
    </w:div>
    <w:div w:id="1534342797">
      <w:bodyDiv w:val="1"/>
      <w:marLeft w:val="0"/>
      <w:marRight w:val="0"/>
      <w:marTop w:val="0"/>
      <w:marBottom w:val="0"/>
      <w:divBdr>
        <w:top w:val="none" w:sz="0" w:space="0" w:color="auto"/>
        <w:left w:val="none" w:sz="0" w:space="0" w:color="auto"/>
        <w:bottom w:val="none" w:sz="0" w:space="0" w:color="auto"/>
        <w:right w:val="none" w:sz="0" w:space="0" w:color="auto"/>
      </w:divBdr>
      <w:divsChild>
        <w:div w:id="724914762">
          <w:blockQuote w:val="1"/>
          <w:marLeft w:val="300"/>
          <w:marRight w:val="150"/>
          <w:marTop w:val="45"/>
          <w:marBottom w:val="75"/>
          <w:divBdr>
            <w:top w:val="none" w:sz="0" w:space="0" w:color="auto"/>
            <w:left w:val="none" w:sz="0" w:space="0" w:color="auto"/>
            <w:bottom w:val="none" w:sz="0" w:space="0" w:color="auto"/>
            <w:right w:val="none" w:sz="0" w:space="0" w:color="auto"/>
          </w:divBdr>
        </w:div>
        <w:div w:id="28261626">
          <w:blockQuote w:val="1"/>
          <w:marLeft w:val="300"/>
          <w:marRight w:val="150"/>
          <w:marTop w:val="45"/>
          <w:marBottom w:val="75"/>
          <w:divBdr>
            <w:top w:val="none" w:sz="0" w:space="0" w:color="auto"/>
            <w:left w:val="none" w:sz="0" w:space="0" w:color="auto"/>
            <w:bottom w:val="none" w:sz="0" w:space="0" w:color="auto"/>
            <w:right w:val="none" w:sz="0" w:space="0" w:color="auto"/>
          </w:divBdr>
        </w:div>
      </w:divsChild>
    </w:div>
    <w:div w:id="196747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ala.storinka.org/%D0%BB%D0%B5%D1%81%D1%8F-%D1%85%D1%80%D0%B0%D0%BF%D0%BB%D0%B8%D0%B2%D0%B0-%D0%B2%D1%96%D1%80%D1%88%D1%96-%D0%BF%D1%80%D0%BE-%D1%88%D0%B5%D0%B2%D1%87%D0%B5%D0%BD%D0%BA%D0%B0.html"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mala.storinka.org/%D1%81%D0%B5%D1%80%D0%B3%D1%96%D0%B9-%D0%B3%D1%83%D0%B1%D0%B5%D1%80%D0%BD%D0%B0%D1%87%D1%83%D0%BA-%D0%B2%D1%96%D1%80%D1%88%D1%96-%D0%BF%D1%80%D0%BE-%D1%82%D0%B0%D1%80%D0%B0%D1%81%D0%B0-%D1%88%D0%B5%D0%B2%D1%87%D0%B5%D0%BD%D0%BA%D0%B0.html" TargetMode="External"/><Relationship Id="rId2" Type="http://schemas.microsoft.com/office/2007/relationships/stylesWithEffects" Target="stylesWithEffect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dovidka.biz.ua/kavkaz-shevchenko-istorichna-osnova/" TargetMode="External"/><Relationship Id="rId15" Type="http://schemas.openxmlformats.org/officeDocument/2006/relationships/hyperlink" Target="https://mala.storinka.org/%D1%88%D0%B5%D0%B2%D1%87%D0%B5%D0%BD%D0%BA%D1%96%D0%B0%D0%BD%D0%B0-%D0%B2%D0%BE%D0%BB%D0%BE%D0%B4%D0%B8%D0%BC%D0%B8%D1%80%D0%B0-%D0%B4%D0%B0%D0%BD%D0%B8%D0%BA%D0%B0-%D0%B2%D1%96%D1%80%D1%88-%D0%B4%D0%BE%D0%BC%D0%B0%D0%BB%D1%8C%D0%BE%D0%B2%D0%B0%D0%BD%D0%B8%D0%B9-%D0%BF%D0%BE%D1%80%D1%82%D1%80%D0%B5%D1%82.html" TargetMode="External"/><Relationship Id="rId10" Type="http://schemas.openxmlformats.org/officeDocument/2006/relationships/hyperlink" Target="http://unwla.org/ourlife/pdf/Our_Life_1990-03.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18977</Words>
  <Characters>10818</Characters>
  <Application>Microsoft Office Word</Application>
  <DocSecurity>0</DocSecurity>
  <Lines>90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Kompik</dc:creator>
  <cp:lastModifiedBy>Kompik</cp:lastModifiedBy>
  <cp:revision>7</cp:revision>
  <dcterms:created xsi:type="dcterms:W3CDTF">2019-02-24T13:37:00Z</dcterms:created>
  <dcterms:modified xsi:type="dcterms:W3CDTF">2019-02-24T17:33:00Z</dcterms:modified>
</cp:coreProperties>
</file>