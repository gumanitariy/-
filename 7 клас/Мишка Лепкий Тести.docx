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FE" w:rsidRP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1. Мишка, як і другі, була маленька і…</w:t>
      </w:r>
      <w:r>
        <w:rPr>
          <w:rFonts w:ascii="Tahoma" w:hAnsi="Tahoma" w:cs="Tahoma"/>
          <w:color w:val="504945"/>
          <w:sz w:val="20"/>
          <w:szCs w:val="20"/>
        </w:rPr>
        <w:br/>
        <w:t>а) чорненька;</w:t>
      </w:r>
      <w:r w:rsidRPr="004B0DFE">
        <w:rPr>
          <w:rFonts w:ascii="Tahoma" w:hAnsi="Tahoma" w:cs="Tahoma"/>
          <w:color w:val="504945"/>
          <w:sz w:val="20"/>
          <w:szCs w:val="20"/>
          <w:lang w:val="ru-RU"/>
        </w:rPr>
        <w:t xml:space="preserve"> </w:t>
      </w:r>
      <w:r w:rsidRPr="004B0DFE">
        <w:rPr>
          <w:rFonts w:ascii="Tahoma" w:hAnsi="Tahoma" w:cs="Tahoma"/>
          <w:color w:val="504945"/>
          <w:sz w:val="20"/>
          <w:szCs w:val="20"/>
        </w:rPr>
        <w:t>б) біленька;</w:t>
      </w:r>
      <w:r w:rsidRPr="004B0DFE">
        <w:rPr>
          <w:rFonts w:ascii="Tahoma" w:hAnsi="Tahoma" w:cs="Tahoma"/>
          <w:color w:val="504945"/>
          <w:sz w:val="20"/>
          <w:szCs w:val="20"/>
          <w:lang w:val="ru-RU"/>
        </w:rPr>
        <w:t xml:space="preserve"> </w:t>
      </w:r>
      <w:r w:rsidRPr="004B0DFE">
        <w:rPr>
          <w:rFonts w:ascii="Tahoma" w:hAnsi="Tahoma" w:cs="Tahoma"/>
          <w:color w:val="504945"/>
          <w:sz w:val="20"/>
          <w:szCs w:val="20"/>
        </w:rPr>
        <w:t>в) сіренька.</w:t>
      </w:r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color w:val="504945"/>
          <w:sz w:val="20"/>
          <w:szCs w:val="20"/>
        </w:rPr>
        <w:t>2. Нору мишки можна було побачити в хаті:</w:t>
      </w:r>
      <w:r>
        <w:rPr>
          <w:rFonts w:ascii="Tahoma" w:hAnsi="Tahoma" w:cs="Tahoma"/>
          <w:color w:val="504945"/>
          <w:sz w:val="20"/>
          <w:szCs w:val="20"/>
        </w:rPr>
        <w:br/>
        <w:t>а) у кутку, де було ліжко;</w:t>
      </w:r>
      <w:r>
        <w:rPr>
          <w:rFonts w:ascii="Tahoma" w:hAnsi="Tahoma" w:cs="Tahoma"/>
          <w:color w:val="504945"/>
          <w:sz w:val="20"/>
          <w:szCs w:val="20"/>
        </w:rPr>
        <w:br/>
        <w:t>б) біля входу до комори;</w:t>
      </w:r>
      <w:r>
        <w:rPr>
          <w:rFonts w:ascii="Tahoma" w:hAnsi="Tahoma" w:cs="Tahoma"/>
          <w:color w:val="504945"/>
          <w:sz w:val="20"/>
          <w:szCs w:val="20"/>
        </w:rPr>
        <w:br/>
        <w:t>в) за кухонним столом.</w:t>
      </w:r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" w:author="Unknown"/>
          <w:rFonts w:ascii="Tahoma" w:hAnsi="Tahoma" w:cs="Tahoma"/>
          <w:color w:val="504945"/>
          <w:sz w:val="20"/>
          <w:szCs w:val="20"/>
        </w:rPr>
      </w:pPr>
      <w:ins w:id="2" w:author="Unknown">
        <w:r>
          <w:rPr>
            <w:rFonts w:ascii="Tahoma" w:hAnsi="Tahoma" w:cs="Tahoma"/>
            <w:color w:val="504945"/>
            <w:sz w:val="20"/>
            <w:szCs w:val="20"/>
          </w:rPr>
          <w:t>3. Своє помешкання мишка вважала: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не розкішним, але безпечним;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не зручним, але теплим;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не великим, але комфортним.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3" w:author="Unknown"/>
          <w:rFonts w:ascii="Tahoma" w:hAnsi="Tahoma" w:cs="Tahoma"/>
          <w:color w:val="504945"/>
          <w:sz w:val="20"/>
          <w:szCs w:val="20"/>
        </w:rPr>
      </w:pPr>
      <w:ins w:id="4" w:author="Unknown">
        <w:r>
          <w:rPr>
            <w:rFonts w:ascii="Tahoma" w:hAnsi="Tahoma" w:cs="Tahoma"/>
            <w:color w:val="504945"/>
            <w:sz w:val="20"/>
            <w:szCs w:val="20"/>
          </w:rPr>
          <w:t>4. Мишка боялася: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когута;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людей;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голоду і холоду.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5" w:author="Unknown"/>
          <w:rFonts w:ascii="Tahoma" w:hAnsi="Tahoma" w:cs="Tahoma"/>
          <w:color w:val="504945"/>
          <w:sz w:val="20"/>
          <w:szCs w:val="20"/>
        </w:rPr>
      </w:pPr>
      <w:ins w:id="6" w:author="Unknown">
        <w:r>
          <w:rPr>
            <w:rFonts w:ascii="Tahoma" w:hAnsi="Tahoma" w:cs="Tahoma"/>
            <w:color w:val="504945"/>
            <w:sz w:val="20"/>
            <w:szCs w:val="20"/>
          </w:rPr>
          <w:t>5. Пишно вбраний когут був схожим на: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7" w:author="Unknown"/>
          <w:rFonts w:ascii="Tahoma" w:hAnsi="Tahoma" w:cs="Tahoma"/>
          <w:color w:val="504945"/>
          <w:sz w:val="20"/>
          <w:szCs w:val="20"/>
        </w:rPr>
      </w:pPr>
      <w:ins w:id="8" w:author="Unknown">
        <w:r>
          <w:rPr>
            <w:rFonts w:ascii="Tahoma" w:hAnsi="Tahoma" w:cs="Tahoma"/>
            <w:color w:val="504945"/>
            <w:sz w:val="20"/>
            <w:szCs w:val="20"/>
          </w:rPr>
          <w:t>а) актора; б) пана; в) жандарма.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9" w:author="Unknown"/>
          <w:rFonts w:ascii="Tahoma" w:hAnsi="Tahoma" w:cs="Tahoma"/>
          <w:color w:val="504945"/>
          <w:sz w:val="20"/>
          <w:szCs w:val="20"/>
        </w:rPr>
      </w:pPr>
      <w:ins w:id="10" w:author="Unknown">
        <w:r>
          <w:rPr>
            <w:rFonts w:ascii="Tahoma" w:hAnsi="Tahoma" w:cs="Tahoma"/>
            <w:color w:val="504945"/>
            <w:sz w:val="20"/>
            <w:szCs w:val="20"/>
          </w:rPr>
          <w:t>6. Де мишка зустрічалася зі своїми сестрами?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На млині;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у полі;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на подвір’ї.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1" w:author="Unknown"/>
          <w:rFonts w:ascii="Tahoma" w:hAnsi="Tahoma" w:cs="Tahoma"/>
          <w:color w:val="504945"/>
          <w:sz w:val="20"/>
          <w:szCs w:val="20"/>
        </w:rPr>
      </w:pPr>
      <w:ins w:id="12" w:author="Unknown">
        <w:r>
          <w:rPr>
            <w:rFonts w:ascii="Tahoma" w:hAnsi="Tahoma" w:cs="Tahoma"/>
            <w:color w:val="504945"/>
            <w:sz w:val="20"/>
            <w:szCs w:val="20"/>
          </w:rPr>
          <w:t>7. Мишка вибігала зі своєї нори, щоб…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подивитися на світ;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знайти їжу для своїх діточок;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допомогти своїм сестрам із міста.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3" w:author="Unknown"/>
          <w:rFonts w:ascii="Tahoma" w:hAnsi="Tahoma" w:cs="Tahoma"/>
          <w:color w:val="504945"/>
          <w:sz w:val="20"/>
          <w:szCs w:val="20"/>
        </w:rPr>
      </w:pPr>
      <w:ins w:id="14" w:author="Unknown">
        <w:r>
          <w:rPr>
            <w:rFonts w:ascii="Tahoma" w:hAnsi="Tahoma" w:cs="Tahoma"/>
            <w:color w:val="504945"/>
            <w:sz w:val="20"/>
            <w:szCs w:val="20"/>
          </w:rPr>
          <w:t>8. Хазяїна хати, де жила мишка, вона характеризувала: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«Така сумлінна і порядна людина»;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«О, мій господар дуже страшний»;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«Я його дуже поважаю і ціную».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5" w:author="Unknown"/>
          <w:rFonts w:ascii="Tahoma" w:hAnsi="Tahoma" w:cs="Tahoma"/>
          <w:color w:val="504945"/>
          <w:sz w:val="20"/>
          <w:szCs w:val="20"/>
        </w:rPr>
      </w:pPr>
      <w:ins w:id="16" w:author="Unknown">
        <w:r>
          <w:rPr>
            <w:rFonts w:ascii="Tahoma" w:hAnsi="Tahoma" w:cs="Tahoma"/>
            <w:color w:val="504945"/>
            <w:sz w:val="20"/>
            <w:szCs w:val="20"/>
          </w:rPr>
          <w:t>9. Гроші хазяїн хати, де була нора мишки, ховав: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у коморі під полицею;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на горищі у чавуні;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 xml:space="preserve">в) </w:t>
        </w:r>
        <w:proofErr w:type="spellStart"/>
        <w:r>
          <w:rPr>
            <w:rFonts w:ascii="Tahoma" w:hAnsi="Tahoma" w:cs="Tahoma"/>
            <w:color w:val="504945"/>
            <w:sz w:val="20"/>
            <w:szCs w:val="20"/>
          </w:rPr>
          <w:t>в</w:t>
        </w:r>
        <w:proofErr w:type="spellEnd"/>
        <w:r>
          <w:rPr>
            <w:rFonts w:ascii="Tahoma" w:hAnsi="Tahoma" w:cs="Tahoma"/>
            <w:color w:val="504945"/>
            <w:sz w:val="20"/>
            <w:szCs w:val="20"/>
          </w:rPr>
          <w:t xml:space="preserve"> ящику під ліжком.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7" w:author="Unknown"/>
          <w:rFonts w:ascii="Tahoma" w:hAnsi="Tahoma" w:cs="Tahoma"/>
          <w:color w:val="504945"/>
          <w:sz w:val="20"/>
          <w:szCs w:val="20"/>
        </w:rPr>
      </w:pPr>
      <w:ins w:id="18" w:author="Unknown">
        <w:r>
          <w:rPr>
            <w:rFonts w:ascii="Tahoma" w:hAnsi="Tahoma" w:cs="Tahoma"/>
            <w:color w:val="504945"/>
            <w:sz w:val="20"/>
            <w:szCs w:val="20"/>
          </w:rPr>
          <w:t>10. Що, на думку господаря, гарно пахне?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Гроші;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квіти біля вікна хати;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копчені вироби з м’яса.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9" w:author="Unknown"/>
          <w:rFonts w:ascii="Tahoma" w:hAnsi="Tahoma" w:cs="Tahoma"/>
          <w:color w:val="504945"/>
          <w:sz w:val="20"/>
          <w:szCs w:val="20"/>
        </w:rPr>
      </w:pPr>
      <w:ins w:id="20" w:author="Unknown">
        <w:r>
          <w:rPr>
            <w:rFonts w:ascii="Tahoma" w:hAnsi="Tahoma" w:cs="Tahoma"/>
            <w:color w:val="504945"/>
            <w:sz w:val="20"/>
            <w:szCs w:val="20"/>
          </w:rPr>
          <w:t>11. «Добре, що діти сплять, а то ще б навчилися… як люди»: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а) заздрити;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брехати;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злословити.</w:t>
        </w:r>
      </w:ins>
    </w:p>
    <w:p w:rsidR="004B0DFE" w:rsidRDefault="004B0DFE" w:rsidP="004B0DF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21" w:author="Unknown"/>
          <w:rFonts w:ascii="Tahoma" w:hAnsi="Tahoma" w:cs="Tahoma"/>
          <w:color w:val="504945"/>
          <w:sz w:val="20"/>
          <w:szCs w:val="20"/>
        </w:rPr>
      </w:pPr>
      <w:ins w:id="22" w:author="Unknown">
        <w:r>
          <w:rPr>
            <w:rFonts w:ascii="Tahoma" w:hAnsi="Tahoma" w:cs="Tahoma"/>
            <w:color w:val="504945"/>
            <w:sz w:val="20"/>
            <w:szCs w:val="20"/>
          </w:rPr>
          <w:t>12. Як мишка вирішила помститися господарю? Вона:</w:t>
        </w:r>
        <w:r>
          <w:rPr>
            <w:rFonts w:ascii="Tahoma" w:hAnsi="Tahoma" w:cs="Tahoma"/>
            <w:color w:val="504945"/>
            <w:sz w:val="20"/>
            <w:szCs w:val="20"/>
          </w:rPr>
          <w:br/>
          <w:t xml:space="preserve">а) знищила його гроші, </w:t>
        </w:r>
        <w:proofErr w:type="spellStart"/>
        <w:r>
          <w:rPr>
            <w:rFonts w:ascii="Tahoma" w:hAnsi="Tahoma" w:cs="Tahoma"/>
            <w:color w:val="504945"/>
            <w:sz w:val="20"/>
            <w:szCs w:val="20"/>
          </w:rPr>
          <w:t>поторощивши</w:t>
        </w:r>
        <w:proofErr w:type="spellEnd"/>
        <w:r>
          <w:rPr>
            <w:rFonts w:ascii="Tahoma" w:hAnsi="Tahoma" w:cs="Tahoma"/>
            <w:color w:val="504945"/>
            <w:sz w:val="20"/>
            <w:szCs w:val="20"/>
          </w:rPr>
          <w:t xml:space="preserve"> їх;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б) зіпсувала зерно для посіву;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в) погризла копчене сало для продажу.</w:t>
        </w:r>
      </w:ins>
    </w:p>
    <w:p w:rsidR="00FD4A33" w:rsidRDefault="00FD4A33"/>
    <w:sectPr w:rsidR="00FD4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FE"/>
    <w:rsid w:val="004B0DFE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833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2019-02-06T20:27:00Z</cp:lastPrinted>
  <dcterms:created xsi:type="dcterms:W3CDTF">2019-02-06T20:25:00Z</dcterms:created>
  <dcterms:modified xsi:type="dcterms:W3CDTF">2019-02-06T20:29:00Z</dcterms:modified>
</cp:coreProperties>
</file>