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І. Загальні правила правопису складних слів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Разом пишуться: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Слова, утворені від підрядного словосполучення, тобто такі, у яких від одного твірного слова до іншого можна поставити питан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ня: віки (які?) середні — середньовіччя, сховище (яке?) овочів — овочесховище, подібний (до чого?) до конуса — конусоподібний, правити (що?) кості — костоправ, писати (про що?) про жит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тя — життєпис, бетон (який?) із склом — склобетон,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слов'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яни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(які?) східні —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східнослов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'янський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Європа (яка?) Західна — за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хідноєвропейський, очі (які?) карі — кароокий, навантажувати (що?) силос — силосонавантажувач, білий (як що?) як сніг — бі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лосніжний, день (який?) трудовий — трудодень тощо.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Складні слова з першою числівниковою частиною, що запису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ється словами: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ятитонка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шестиденка,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тисячап'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ятисотліт-тя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чотирикутник, двадцятивосьмивідсотковий, семимильний,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400050" cy="285750"/>
                <wp:effectExtent l="0" t="0" r="0" b="0"/>
                <wp:docPr id="19" name="Прямоугольник 19" descr="http://p-for.com/Repetitor%20pravopys%20Kovtiuh_BELKA.files/image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26" alt="Описание: http://p-for.com/Repetitor%20pravopys%20Kovtiuh_BELKA.files/image012.jpg" style="width:31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стошістнадцятиповерховий, десятилітровий,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восьмисотсімдеся-тидев'ятитисячний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багатомільярдний, але: 1500-ліття, 28-від-сотковий, 116-поверховий, 879-тисячний.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складних словах (іменниках та прикметниках) з першим компо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нентом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три-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чотири-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наступна частина повинна починатися при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голосним звуком: двокомпонентний, трикутник, чотириярусний; якщо ж наступний компонент починається голосним, то на початку вжива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ються —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двох-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трьох-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чотирьох-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двохоктавний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трьохелементний, чотирьохопорний.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Із кінцевими числівниковими компонентами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-тисячний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-міль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йонний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-мільярдний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уживаються початкові —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двох-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трьох-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чоти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рьох-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двохтисячний, трьохмільйонний, чотирьохмільярдний.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Складноскорочені слова, а також похідні від них: Укртелеком, філфак, райрада, профспілковий,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облвиконкомівський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соцстрахів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ський, міськшвейпромспілка, райземвідділ.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 цим же правилом пишуться слова з першою частиною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авіа-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авто-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агро-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вело-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водо-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газо-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геліо-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гео-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гідро-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голо-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екзо-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екстра-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електро-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зоо-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ізо-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квазі-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кіно-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космо-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лже-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макро-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мета-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метео-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мікро-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мілі-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моно-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мото-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палео-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псевдо-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діо-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рентгено-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соціо-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стерео-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супер-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теле-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термо-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турбо-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фоно-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фото-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й подібні: авіаквиток, автостоп, агротехніка, біоінженерія, ве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локрос, водообмін, газопроникний, геліоустановка, геоцентризм, гід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ронасос, голограма, екзосфера, екстраординарний, 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електрошок, зоопа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леонтологія, ізолінія, квазінауковий (але: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квазі-Рафаель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кіноактор, космографічний, лжепророк (але: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лже-Христос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макросейсмічний, метагалактика, метеослужба, мікрокалькулятор,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мілісекунда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мо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ноопера, мотодром, неокласик, палеоботанік, псевдофахівець (але: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псевдо-Езоп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радіотаксі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рентгенодіагностика, соціолінгвістика,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стереозапис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суперзірковий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телеефір, термореле, турбоповітряний, фонокардіограма, фотоефект.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Географічні назви: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а) що походять від прикметника або числівника та іменни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ка, двох іменників, з першою чи другою дієслівною частиною,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81000" cy="285750"/>
                <wp:effectExtent l="0" t="0" r="0" b="0"/>
                <wp:docPr id="18" name="Прямоугольник 18" descr="http://p-for.com/Repetitor%20pravopys%20Kovtiuh_BELKA.files/image0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26" alt="Описание: http://p-for.com/Repetitor%20pravopys%20Kovtiuh_BELKA.files/image011.jpg" style="width:30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єднаних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сполучним звуком, а також прикметники, утворені від них: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Старокостянтинів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Братолюбівка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Круглолугівка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Семи-козівка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Водорізівка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Дев'ятибратове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П'ятипілля,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Травотолоки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Восьмихатки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Слов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'яносербськ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Високогірне,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Першотравенськ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Гуляйполе,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Копайгород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Жнибороди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Вернигородок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Сорокадуби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Райозеро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Білокриниччя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Верболози, Індокитай,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Страхолісся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(але: Австро-Угорщина,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Азово-Чорномор'я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тощо);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братолюбівський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ятипільський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копайгородський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верболізький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індокитайський,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страхоліський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Примітка. Це правило поширюється й на складні прикметники, утворені з двох прикметникових основ, які означають назви морів, лі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сів, низин, областей, залізниць тощо й мають при собі номенклатур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ні терміни типу море, гора, ліс, хребет, озеро, низовина, острів та ін.: Західносибірська низовина,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Нижньодунайська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низовина, Новосибірські острови, Південноукраїнський канал, Східноєвропейська рівнина, Східноказахстанська область, Східнокитайське море;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б)         географічні назви з другою частиною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-град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-город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-піль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-поль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-абад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-акан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-бург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-бугґ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-ленд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-пілс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-таун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-шир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-штадт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Вишеград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Новомиргород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Новозлатопіль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Новосевастополь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Аш-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габад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Бранденбург, Петербург,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Кемберленд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Даугавпілс,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Кейп-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таун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Йоркшир,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Рудольфштадт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вишеградський,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новозлатопіль-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бранденбурзький, йоркширський;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в)         прикметники, утворені від географічних назв, що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складають-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ся з якісного прикметника та іменника чи відносного прикметника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(без суфіксів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-ськ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-зьк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-цьк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і суфіксів присвійності) та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іменника: чорноморський (від Чорне море), східноукраїнський (від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Східна Україна),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новозбур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'ївський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(від Нова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Збур'ївка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старовиш-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нівецький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(від Старий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Вишнівець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солоноозерський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(від Солоне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Озеро),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козачомайданівський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(від Козачі Майдани),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веселогірський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(від Веселі Гори).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Через дефіс пишуться: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1.    Слова, утворені від сурядного словосполучення (перед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кож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-ною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частиною можна поставити сполучник і):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сніжний і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400050" cy="285750"/>
                <wp:effectExtent l="0" t="0" r="0" b="0"/>
                <wp:docPr id="17" name="Прямоугольник 17" descr="http://p-for.com/Repetitor%20pravopys%20Kovtiuh_BELKA.files/image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26" alt="Описание: http://p-for.com/Repetitor%20pravopys%20Kovtiuh_BELKA.files/image012.jpg" style="width:31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білий — сніжно-білий, і сірий і бурий і малиновий — сіро-буро-малиновий, і кислий і солодкий — кисло-солодкий, і блок і сис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тема — блок-система, і марш і маневр — марш-маневр, і хата і читальня — хата-читальня, і бал і маскарад — бал-маскарад, і автомобіль і цистерна — автомобіль-цистерна, і навчальний і виховний — навчально-виховний, і плоский і опуклий — плос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ко-опуклий, і підзолистий і болотний — підзолисто-болотний, і суспільний і політичний — суспільно-політичний, і м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'ясний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мо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лочний — м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'ясо-молочний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Але разом пишуться: жовтогарячий, червоногарячий, хитрому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дрий, глухонімий, сліпоглухонімий, грудочеревна (перепона), лінгвости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лістичний, зловорожий, головоногі, округлояйцеподібний,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видовжено-тупоконічний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короткогрушоподібний, що утворюють одне поняття.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Повторення того самого слова, синонімів чи антонімів, слів із тим самим коренем, але різними префіксами й суфіксами: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си-</w:t>
      </w:r>
      <w:proofErr w:type="spellEnd"/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дів-сидів, носив-носив, синій-синій, легкий-легкий, дуже-дуже, тихо-тихо,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бом-бом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ха-ха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гей-гей; сам-один, гидко-бридко, зро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ду-віку, тишком-нишком, часто-густо; більш-менш, видимо-не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видимо, прибутково-видатковий, купівля-продаж, розтяг-стиск; великий-превеликий, давним-давно, з давніх-давен, з діда-прадіда, мало-помалу, повік-віки, радий-радісінький, сила-силенна, тихий-тихесенький.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Але якщо повторюється те саме слово в різних відмінкових фор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мах, то таке сполучення пишеться окремо: кінець кінцем, одним одна, честь честю, чин чином, сама самотою, нога в ногу, рука в руку, з року в рік, раз у раз, рік у рік.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Поєднання слів, що передають одне поняття: хліб-сіль, батько-мати, щастя-доля, життя-буття.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Деякі іншомовні слова: шок-шоу, ток-шоу (але: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авіашоу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ав-тошоу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мас-медіа, диск-жокей, тет-а-тет,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цірліх-манірліх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грин-карт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джаз-банд,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рок-опера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імплоймент-бюро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уїк-енд, бугі-вугі, пап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'є-маше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прайм-тайм, топ-менеджер, шоп-тур,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веб-майстер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тощо.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81000" cy="285750"/>
                <wp:effectExtent l="0" t="0" r="0" b="0"/>
                <wp:docPr id="16" name="Прямоугольник 16" descr="http://p-for.com/Repetitor%20pravopys%20Kovtiuh_BELKA.files/image0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26" alt="Описание: http://p-for.com/Repetitor%20pravopys%20Kovtiuh_BELKA.files/image013.jpg" style="width:30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5.    Власні географічні назви: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а)         що складаються з двох іменників (без сполучного звука),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іменника й наступного прикметника, двох імен або імені та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пріз-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вища (прізвиська), іншомовних елементів — повнозначних слів, 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також похідні від них прикметники: Рай-Олександрівка,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Чернігово-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Токмачанськ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Руденки-Гончарі, Конча-Заспа, Ханти-Мансійськ,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Пуща-Водиця, Петропавловськ-Камчатський,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Бєлгород-Дністров-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Берізки-Бершадські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Харків-Товарний, Віта-Поштова,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м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'янець-Подільський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Михайло-Коцюбинське,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Дмитро-Варварівка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Петро-Дмитрівка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Івано-Федорівка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Ганно-Леонтовичеве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Ми-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хайло-Лукашеве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(але: Індокитай, Югославія), Іссик-Куль, Нар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'ян-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Мар, Улан-Уде, Буенос-Айрес (але: Алатау,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Амудар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Махачкала,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Сирдар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);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чернігово-токмачанський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харків-товарний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дмитро-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варварівський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михайло-коцюбинський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буенос-айреський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б)         з початковими складовими частинами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соль-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спас-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усть-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вест-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іст-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нью-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санкт-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санта-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сен-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сент-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под., 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кож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із кінцевими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-ривер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-сіті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-сквер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-стрит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-фіорд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похідні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від них прикметники: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Соль-Ілецьк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Спас-Клепики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Усть-Камено-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горськ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Вест-Палм-Біч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Іст-Лондон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Нью-Мехіко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Сан-Марино,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Санкт-Петербург,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Санта-Фе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Сен-Мартен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Сент-Джонс;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Фолл-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Ривер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Атлантик-Сіті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Сахо-сквер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Бонна-фіорд;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соль-ілецький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іст-лондонський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фолл-риверський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в)         що складаються з іменників, які поєднуються українськими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чи іншомовними прийменниками, сполучниками або мають при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собі частку, артикль, а також утворені від них прикметники: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Ва-</w:t>
      </w:r>
      <w:proofErr w:type="spellEnd"/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силівка-на-Дніпрі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Микільське-на-Дніпрі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Ростов-на-Дону,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Франк-фурт-на-Майні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Ліпно-на-Влтаві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Вранов-на-Топлі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Молдава-на-Бодві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Яр-під-Зайчиком,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Болонь-сюр-Мер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Ла-Плата,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Лас-Вегас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Сан-Міґель-де-Тукуман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Санта-Крус-де-Тенеріфе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Сантьяґо-де-Куба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василівський-на-Дніпрі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франкфуртський-на-Майні,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яр-ський-під-зайчиком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ла-маншський;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г)         про написання через дефіс інших прикметників, утворених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від географічних назв див.: § 14, розділ ІІ, примітка до 7-го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правила.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400050" cy="285750"/>
                <wp:effectExtent l="0" t="0" r="0" b="0"/>
                <wp:docPr id="15" name="Прямоугольник 15" descr="http://p-for.com/Repetitor%20pravopys%20Kovtiuh_BELKA.files/image01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alt="Описание: http://p-for.com/Repetitor%20pravopys%20Kovtiuh_BELKA.files/image019.jpg" style="width:31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Складні власні прізвища, псевдоніми, подвійні імена: Антоненко-Давидович,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Гулак-Артемовський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Римський-Корсаков,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Сен-Санс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Сент-Екзюпері, Анна-Марія, Зиновій-Богдан тощо.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Поєднання слів, що означають приблизність: день-другий, година-дві, не сьогодні-завтра.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Примітка. Поєднання слів зі значенням приблизності або певних числових меж можуть складатися з двох числівників, позначених циф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рами. У таких випадках між ними ставиться тире: 7-8 уроків, протягом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ХІХ-ХХстоліть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учні 5-9 класів.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Найменування марок, моделей та ін., а також літерні абревіатури з належними до них цифрами та літерами: «Мерседес-Бенц-Уні-мог-1650» (підмітально-поливальна машина), «Ауді-АЛ2» (лег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ковий автомобіль), «Аеростатика-02» (дирижабль), «Боїнг-767» (літак), «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Союз-ТМ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(транспортний космічний корабель),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-200 (гідролітак для гасіння пожеж, виготовлений НТК ім. Г. М.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Бе-рієва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), Т-90 (танк), В-130 (велосипед), К-21 (підводний човен), С-300, «Стріла-10М» (самохідні зенітно-ракетні комплекси).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Найменування паралельних класів у школі з літерними позначка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ми: 5-Д, 10-Б, 8-А, 1-В.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Терміни, до складу яких входить літера алфавіту: У-подібний,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П-подібний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Т-подібний.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Складні слова з першою частиною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віце-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екс-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лейб-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максі-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міді-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міні-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обер-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генерал-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віце-губернаторський, віце-консул,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віце-пре-м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'єр-міністр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екс-король, екс-президент, екс-спікер, лейб-гусар, лейб-гвардійський, максі-спідниця, міді-мода, міні-автомобіль, міні-футбол, обер-прокурор, обер-кондукторський, генерал-ау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дитор,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генерал-ад'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ютантський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Довідка. Дефіс (нім.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Divis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риска, від лат.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divisio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розчленуван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ня) — у широкому розумінні це коротка риска, яка в друкованому (чи рукописному) тексті вживається як знак переносу, з'єднувальний еле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мент між частинами складних слів та при скороченні слова, наприклад: т-во, вид-во тощо. Буквально означаючи «той, що розділяє», дефіс є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81000" cy="285750"/>
                <wp:effectExtent l="0" t="0" r="0" b="0"/>
                <wp:docPr id="14" name="Прямоугольник 14" descr="http://p-for.com/Repetitor%20pravopys%20Kovtiuh_BELKA.files/image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26" alt="Описание: http://p-for.com/Repetitor%20pravopys%20Kovtiuh_BELKA.files/image020.jpg" style="width:30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водночас знаком з'єднання. У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вузьколінгвістичному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термінологічно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му значенні дефіс — це знак орфографії між частинами слова, який сприяє збереженню внутрішньої форми слова, прозорості словотвірної структури і тим самим полегшує сприйняття понятійного 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змісту слова. Наприклад: синьо-біло-червоний,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не-Європа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віч-на-віч, як-небудь, з-по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серед, із-за, отож-то.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II. Правопис складних іменників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Разом пишуться: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Складні іменники, утворені поєднанням двох основ за допомо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гою сполучного звука від двох іменникових основ, прикметни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кової , числівникової, займенникової та іменникової основ, кін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цевою дієслівною основою чи початковою частиною у формі дієслова наказового способу: лісостеп, світломузика, світло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технік, музеєзнавець, верболіз, носоріг, трудодень (але: людино-день), чорнослив, лісосмуга, білокрівці, дурносміх, довгоносик, жовтоцвіт, двокрапка, двоєженець, двовладдя,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шестиклинка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одноліток, самокритика, самодіяльність, самоконтроль, са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москид, боєготовність, землетрус, дощомір, життєпис,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хлі-бопостачання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шовкоткацтво, бетономішалка, всюдихід, ско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ропис, гуртожиток, крутивус, вертихвістка, перекотиполе, зі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рвиголова, пройдисвіт, горицвіт.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Українські прізвища, утворені від словосполучень, дієслова в на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казовому способі та іменника, прикметника з іменником за до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помогою сполучного голосного тощо: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Добрийвечір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Нетудихата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Панібудьласка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Великийчоловік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Малийчоловік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Покиньчереда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Для-бога, Добридень,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Отченаш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Вернигора,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Затуливітер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Непийвода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Перебийніс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Підкуймуха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Недайкаша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Тягнирядно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; Білоус,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Чорно-іваненко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Довгопол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Кривоніс, Скороход,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Тригубенко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Парокінний, а також слов'янські імена: Тихомир, Людмила,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Творимир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Всеволод, Святослав, Володимир,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Рогволод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Остромир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Ратмир,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Судимир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Святополк, Ярополк, Владислав, В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'ячеслав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Мирослава, Ярослава, Ростислав, Богдан,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Предислава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400050" cy="285750"/>
                <wp:effectExtent l="0" t="0" r="0" b="0"/>
                <wp:docPr id="13" name="Прямоугольник 13" descr="http://p-for.com/Repetitor%20pravopys%20Kovtiuh_BELKA.files/image02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alt="Описание: http://p-for.com/Repetitor%20pravopys%20Kovtiuh_BELKA.files/image023.jpg" style="width:31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Слова з частинами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напів-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полу-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пів'ящика,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піввікна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пів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аркуша, півномера, півоберта, півстоліття, півсферичний, пів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фінальний, пів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'їдальні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пів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'юрти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пів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'яблука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напіврозчинний, напівосвітлений, напівавтомат, напівписьменний, напівнатяк, напівпустеля, напівправда, полукіпок, полумисок.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Примітка 1. Частина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пишеться через дефіс лише з власними назвами: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пів-Кишинева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пів-Єгипту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пів-Антарктиди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пів-Гімалаїв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пів-Десни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пів-Байкалу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пів-України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пів-Новгородки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Примітка 2. Якщо між пів і словом, до якого воно відноситься, уживається прийменник чи якесь інше слово, то пишеться окремо: о пів на восьму, пів десертної ложки, пів стандартної цистерни.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Складні іменники, утворені з трьох і більше основ: гідро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метеослужба,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мінералометалокераміка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наркопсихотерапія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телерадіоапаратура, гідроелектростанція, автомототранспорт,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овочекартоплесховище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маслосиромолочний, гідроаеродинаміка, гідрометеобюро, гідроелектрометалургія, гідроенергоресурси.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Через дефіс пишуться: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Іменники, що означають спеціальність, професію: хімік-органік, шеф-редактор, шеф-кухар, шеф-механік, читець-декламатор, льотчик-космонавт,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палеонтолог-стратиграф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бухгалтер-ре-візор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інженер-технік-технолог.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Іменники, у яких перший компонент підкреслює певну ознаку, прикмету, особливість предмета, явища, названого другим ком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понентом: дівич-вечір,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свят-вечір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багат-вечір, рай-дерево,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зелен-сад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буй-тур, цвіт-калина, плакун-трава, ромен-зілля, чар-зілля, дизель-мотор, крекінг-процес, вакуум-апарат, жар-птиця, ко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зир-дівка, стоп-кран, яхт-клуб,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дубль-дієз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дубль-бемоль.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Іменники, що позначають державні посади, військові, наукові звання: генерал-губернатор,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прем'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єр-міністр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унтер-офіцер, штабс-капітан, контр-адмірал (але: контрреволюція), приват-доцент, член-кореспондент (але: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членкор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81000" cy="285750"/>
                <wp:effectExtent l="0" t="0" r="0" b="0"/>
                <wp:docPr id="12" name="Прямоугольник 12" descr="http://p-for.com/Repetitor%20pravopys%20Kovtiuh_BELKA.files/image0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alt="Описание: http://p-for.com/Repetitor%20pravopys%20Kovtiuh_BELKA.files/image011.jpg" style="width:30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Іменники, що позначають складні одиниці виміру: кіловат-го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дина, тонно-кілометр, людино-день, грам-атом, грам-калорія, міліампер-секунда, міліграм-процент, мілікюрі-година,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міліом-метр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міліпаскаль-секунда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вольт-секунда, ват-секунда, машино-день, літако-виліт.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Іншомовні назви проміжних сторін світу: норд-вест, норд-ост,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вест-норд-вест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зюйд-вест, зюйд-ост.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Сполучення, що переважно позначають назви рослин: люби-мене (незабудка), мати-і-мачуха, брат-і-сестра (братки), євшан-зілля, розрив-трава (бальзамін), сон-трава (рослина родини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жовтецевих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Назви чорних клавіш на фортепіано або підвищення чи зниження звука на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півтона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тощо: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ре-дієз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ля-бемоль,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соль-дієз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сі-бемоль.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Перша частина складного слова (яке пишеться разом або через де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фіс), коли далі йде слово з такою ж другою частиною: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авіа-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автомоторобудування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кіно-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фотодокументи,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ау-діозаписи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максі-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міні-мода.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III. Написання непоширених прикладок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Якщо в ролі прикладки вживається видова (вужча за значенням, це може бути власна) назва, то дефіс між означуваним іменником і прикладкою не ставиться: ріка Ятрань, трава полин, птах ворон, гора Ведмідь, місто Лондон, риба голка.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Якщо ж у ролі прикладки вживається родова (ширша за значен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ням) назва, то між означуваним іменником і прикладкою ставить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ся дефіс: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Ятрань-ріка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полин-трава, ворон-птах, Ведмідь-гора,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Лондон-місто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голка-риба.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Прикладка, що вживається після означуваного слова й співвід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носиться з прикметником (має атрибутивне значення), пишеться через дефіс: дівчина-красуня, хлопець-богатир, завод-велетень, пан-жаднюга, ведмідь-ласун.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Якщо ж такий іменник уживається перед означуваним словом, то пишеться окремо: красуня дівчина, богатир хлопець, велетень за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вод, жаднюга пан, ласун ведмідь.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400050" cy="285750"/>
                <wp:effectExtent l="0" t="0" r="0" b="0"/>
                <wp:docPr id="11" name="Прямоугольник 11" descr="http://p-for.com/Repetitor%20pravopys%20Kovtiuh_BELKA.files/image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alt="Описание: http://p-for.com/Repetitor%20pravopys%20Kovtiuh_BELKA.files/image012.jpg" style="width:31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Прикладки, що входять до складу термінів, пишуться через дефіс: орлан-білохвіст, рак-самітник,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кінь-гіпаріон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осел-кулан, лисиця-корсак, заєць-біляк, тхір-перев'язка, клоп-черепашка,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лебідь-ши-пун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білка-телеутка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льон-довгунець, гриб-паразит, жук-носоріг, яструб-перепелятник.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Імена з кваліфікаційними прикладками: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Іван-царенко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Кирик-му-жичок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Іван-солдат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Іван-покиван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Іван-побиван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Між власним ім'ям та розгорнутою прикладкою ставиться тире: Іван — мужи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чий син, рідше — кома: Іван, селянський син.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 усіх інших випадках непоширені прикладки — загальні на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зви — пишуться через дефіс, незалежно від місця компонентів: бабуся-американка, американка-бабуся, тополі-сторожі, сто-рожі-тополі, горобці-розбишаки, розбишаки-горобці, сльоза-роса, роса-сльоза, очі-зірочки, зірочки-очі, воїн-месник, месник-воїн,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ма-тінка-природа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природа-матінка, синок-ясенок, ясенок-синок, вовк-бурлака, бурлака-вовк.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IV. Правопис складних прикметників Разом пишуться: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Складні прикметники, утворені від складних іменників, що пишуться разом: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авіаконструкторський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(авіаконструктор), шла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кобетонний (шлакобетон), червоноземний (червонозем), спектро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метричний (спектрометр),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боговідступницький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(боговідступник), електромагнітний (електромагніт), катеринославський (Катери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нослав), світлосигнальний (світлосигнал), сейсмотектонічний (сейсмотектоніка), лінгвостилістичний (лінгвостилістика).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Складні прикметники, утворені поєднанням узгодженого прикмет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ника з іменником, числівника (перший компонент) з іменником, займенника чи іменника з прикметником чи дієприкметником (дуже рідко з іменником), іменника та дієслівної основи: ясно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чолий (ясне чоло), круторогий (круті роги), народнопоетичний (народна поезія), однотипний (один тип), п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'ятимовний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(п'ять мов) (але: 90-літній), самозакоханий (сам закоханий (у себе)),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81000" cy="285750"/>
                <wp:effectExtent l="0" t="0" r="0" b="0"/>
                <wp:docPr id="10" name="Прямоугольник 10" descr="http://p-for.com/Repetitor%20pravopys%20Kovtiuh_BELKA.files/image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Описание: http://p-for.com/Repetitor%20pravopys%20Kovtiuh_BELKA.files/image020.jpg" style="width:30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саморобний (робити самому), працездатний (здатний до праці), життєрадісний (радісний у житті), всебічний (з усіх боків),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по-тусторонній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(по ту сторону),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паливопостачальний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(постачати паливо), шляхоексплуатаційний (експлуатувати шляхи), пло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доконсервний (консервувати плоди), китобійний (бити китів), во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лелюбний (любити волю), світлонепроникний (не проникати світ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лу), вузлов'язальний (в'язати вузли), болезаспокійливий (заспоко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ювати біль).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Примітка. Прикметники з другою дієслівною префіксальною основою пишуться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черездефіс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вантажно-розвантажувальний, контро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льно-вимірювальний.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3. Складні прикметники, утворені сполученням прислівника з при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кметником чи дієприкметником: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малоуявний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багатонаціональ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ний, новостворений,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тимчасовозобов'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язаний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вічнозелений, ві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чномерзлий, душевнохворий, свіжовидрукуваний, свіжоспечений, новопризначений, вищепойменований, вищеописаний,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нижчена-ведений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нижчеперелічений, але: трохи нижче поданий, трохи вище згаданий, бо є пояснювальне слово.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Примітка 1. Прислівники, утворені від більшості відносних при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кметників, які, як правило, зберігають на собі логічний наголос, пишуть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ся окремо з наступними прикметниками чи дієприкметниками: психічно хворий, психічно здоровий,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суб'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єктивно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оцінений, структурно різнорід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ний, економічно розвинений, безпосередньо залежний, абсолютно сухий, діаметрально протилежний, послідовно миролюбний, різко окреслений, суспільно корисний, суспільно необхідний, суспільно небезпечний, умов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но зарахований, хімічно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язаний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матеріально вигідний, матеріально відповідальний, матеріально забезпечений, матеріально зацікавлений, опозиційно настроєний, соціально активний, дзеркально 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відображений, генетично споріднений, життєво важливий, експресивно забарвлений, абсолютно чистий, гармонійно розвинутий, густо замішаний, помірно континентальний тощо.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Увага! У кінці посібника, перед диктантами, поданий словник написання деяких прикметників разом, окремо, через дефіс, ско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ристайтеся ним для засвоєння цієї теми.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400050" cy="285750"/>
                <wp:effectExtent l="0" t="0" r="0" b="0"/>
                <wp:docPr id="9" name="Прямоугольник 9" descr="http://p-for.com/Repetitor%20pravopys%20Kovtiuh_BELKA.files/image02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Описание: http://p-for.com/Repetitor%20pravopys%20Kovtiuh_BELKA.files/image023.jpg" style="width:31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Примітка 2. У складних термінах прислівник — компонент, що уточнює значення складного прикметника, пишеться разом із цим при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кметником: округлояйцеподібний, видовженотупоконічний,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корот-когрушоподібний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4. Складні прикметники, утворені з кількох прикметників — нео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днорідних означень (як правило, при цьому основне смислове на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вантаження передається останнім прикметниковим компонентом, а попередні лише звужують, уточнюють його зміст), такі слова ма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ють термінологічне значення: давньоверхньонімецький (діалект), староцерковнослов'янська (мова), глухонімий, сліпоглухонімий, грудочеревна (перепона), лінгвостилістичний (аналіз), головоно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гі (молюски), поперечношліфувальний (верстат), складнопідрядне (речення), вузькодіалектне (явище), двовуглекислий (газ).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Через дефіс пишуться: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Складні прикметники, утворені від складних іменників, які пи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шуться через дефіс: порт-суданський (Порт-Судан),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альфа-про-меневий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(альфа-промені), анархо-синдикалістський (анархо-син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дикаліст), націонал-ліберальний (націонал-ліберал),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екс-чем-піонський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(екс-чемпіон), генерал-лейтенантський (генерал-лей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тенант).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Примітка. В окремих випадках, коли прикметник утворюється від сполучення іменника з прикладкою, дефіс не ставиться: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Москва-ріка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москворіцький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Складні прикметники, утворені з двох чи більше прикметни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кових основ, якщо названі цими основами поняття не підпо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рядковані одне одному (між ними можна поставити сполуч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ник і): складально-клепальний, шахово-шашковий, терорис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тично-диверсійний, шкіряно-взуттєвий, родинно-побутовий, структурно-функціональний,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спинно-мозковий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причинно-на-слідковий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поштово-телеграфний, парфумерно-косметич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ний, дробильно-сортувальний, виставково-демонстраційний,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81000" cy="285750"/>
                <wp:effectExtent l="0" t="0" r="0" b="0"/>
                <wp:docPr id="8" name="Прямоугольник 8" descr="http://p-for.com/Repetitor%20pravopys%20Kovtiuh_BELKA.files/image0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Описание: http://p-for.com/Repetitor%20pravopys%20Kovtiuh_BELKA.files/image013.jpg" style="width:30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бюджетно-фінансовий (але: хитромудрий, зловорожий,), а також узвичаєні: літературно-художній, народно-визвольний, підзолисто-болотний, всесвітньо-історичний (але: всесвітньо відомий).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Складні прикметники з першою частиною на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-ико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-іко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тех-ніко-економічний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хіміко-фармацевтичний,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стилістико-семан-тичний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мелодико-гармонійний,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медико-гігієнічний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економіко-ге-ографічний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ботаніко-географічний, політико-масовий, історико-суспільний.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Складні прикметники з першою частиною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військово-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воєнно-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військово-авіаційний, військово-слідчий, військово-хірургічний, вій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ськово-юридичний, військово-геодезичний, воєнно-економічний, воєнно-історичний, воєнно-стратегічний, воєнно-промисловий, воєнно-політичний.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Примітка. Складні субстантивовані прикметники (перейшли в іменники, позначають назви осіб, уживаються як єдине поняття)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військовозобов'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язаний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військовополонений пишуться разом.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Складні прикметники, у яких перша частина не має прикметнико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вого суфікса, але яка за змістом є однорідною з другою частиною й приєднується до неї за допомогою літер о, е, є, що позначають сполучні голосні звуки: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ясо-молочний,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ясо-вовняний,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крох-мале-патоковий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товаро-пасажирський, ліро-епічний,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індо-аф-риканський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індо-малайський.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Примітка. Але складні прикметники такого типу, що функціону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ють як терміни, пишуться разом: товаротранспортний, нафтогазовий, головоногі, грудочеревна (перепона), індоіранський (у лінгвістиці), ін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догерманський, індоєвропейський, індонезійський (від Індонезія), індо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китайський (від Індокитай).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Складні прикметники, утворені з двох або кількох основ, які означають якість із додатковим відтінком, відтінки кольорів або поєднання кількох кольорів в одному предметі: криваво-чер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воний, пурпурово-червоний, насичено-зелений, тепло-жов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тий, світло-бузковий, темно-брунатний, матово-сріблястий, буряково-червоний, біло-синьо-червоний,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солом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'яно-жовтий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400050" cy="285750"/>
                <wp:effectExtent l="0" t="0" r="0" b="0"/>
                <wp:docPr id="7" name="Прямоугольник 7" descr="http://p-for.com/Repetitor%20pravopys%20Kovtiuh_BELKA.files/image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ttp://p-for.com/Repetitor%20pravopys%20Kovtiuh_BELKA.files/image012.jpg" style="width:31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темно-темно-бірюзовий; гірко-терпкий, терпкувато-кислий, гіркувато-солодкий, гіркувато-солоний, кислувато-солодкий, со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лоно-кислий, солоно-солодкий.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Винятки: жовтогарячий, червоногарячий (назви окремих кольорів).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Складні назви проміжних сторін світу: південно-західний, пів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нічно-східний, норд-остовий, норд-вестовий, норд-норд-вестовий, норд-норд-остовий, зюйд-остовий, зюйд-вестовий, але: північно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український,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південнослов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'янський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західнодвінський, східносибір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ський.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Складні прикметники з першим числівниковим компонентом, записаним цифрами: 850-річний, 12-поверховий, 9-класний.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Прикметники, утворені від музичних термінів — сполучень типу до мажор, соль мінор, мі-бемоль мажор,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ре-дієз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мінор: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до-ма-жорний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соль-мінорний, мі-бемоль-мажорний,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ре-дієз-мінорний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УВАГА! Тема «Написання складних прикметників» досить важка, не завжди орфографічне правило підкаже, як правильно відтво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рювати певне слово. Необхідно писати словникові диктанти, постійно користуватися орфографічним словником, енциклопедіями, правопи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сом, учитися логічно мислити, розвивати мовну інтуїцію, чуття, а це неможливо без практики, без щоденної копіткої роботи. Як уже зазнача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лося, у кінці посібника вміщений словничок особливо складних випад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ків написання прикметників, опрацюйте його, час від часу переписуйте повністю чи частково, пишіть на його основі диктанти, виділяйте сло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ва й словосполучення, у яких Ви допускаєте помилки, виписуйте такі слова заново, заучуйте напам'ять. Особливу увагу звертайте на слово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сполучення, що пишуться окремо.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Слід розрізняти складні прикметники, першою частиною яких є прикметник, утворений від іменника за допомогою суфікса: хлібно-булочний, фанерно-стругальний, плодово-овочевий, які пишуться через дефіс, та складні прикметники з першою іменниковою частиною, що приєднується до наступної за допомогою сполучного голосного: хлі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бобулочний, фанеростругальний, плодоовочевий, які пишуться разом.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81000" cy="285750"/>
                <wp:effectExtent l="0" t="0" r="0" b="0"/>
                <wp:docPr id="6" name="Прямоугольник 6" descr="http://p-for.com/Repetitor%20pravopys%20Kovtiuh_BELKA.files/image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http://p-for.com/Repetitor%20pravopys%20Kovtiuh_BELKA.files/image020.jpg" style="width:30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Потрібно навчитися розрізняти логічно різні написання слів чи словосполучень з однаковими або подібними компонентами, напри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клад: спинно-черевний (і спинний і черевний), грудочеревна перепона (науковий термін), солянокислий (від підрядного словосполучення — соляна кислота), соляно-лужний (і соляний і лужний), симетрично-про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тилежний (і симетричний і протилежний), симетрично розташований (необхідно запам'ятати, що це словосполучення), радіаційно-активний (і радіаційний й активний), радіаційно-стійкий (і радіаційний і стійкий),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радіаційнозахисний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(від підрядного словосполучення — захищати від радіації), прямолінійний (від підрядного словосполучення — пряма лі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нія), прямо протилежний (необхідно запам'ятати, що це сполучення слів пишеться окремо), нервово збуджений (подібно до попереднього слово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сполучення), нервово-судинний (і нервовий і судинний), нервовохворий (від нервова хвороба),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народнорозмовний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(від народна розмова), на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родно-визвольний (і народний і 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визвольний), інтонаційно-акцентний (й інтонаційний й акцентний), інтонаційно виділений (завчити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напам'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ять, бо правило на практиці мало в чому Вам допоможе), буквено-цифро-вий (і буквений і цифровий),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буквенодрукувальний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(від друкувати бук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ви) та ін. Якщо спочатку важко логічно розібратися, просто завчайте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на-пам'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ять (зазубрюйте) написання складних для Вас випадків, періодично повертайтеся до цієї теми й перевіряйте себе.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Вправа56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 поданих словосполучень (чи на їх основі) утворіть, де мож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ливо, складні слова. Поясніть написання. Складіть сім речень, викорис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тавши на вибір новоутворені слова.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Висока кваліфікація, культура і побут, обернена пропорція, Біла Церква, 365 гектарів, 24 поверхи, чітко виражати, взаємно перпенди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кулярний, взаємно паралельний, висока оплата, плавити сталь, охоло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джувати повітря, ячмінь і жито, білий як сніг, кам'яне вугілля, крас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но мовити, сніжний і білий, свердлильний і шліфувальний, лічильний і обчислювальний, збирати зерно, подібний до дзвоника, різати метал, за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готівля льону, управління заводу, бетон і залізо, вісімнадцять градусів,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400050" cy="285750"/>
                <wp:effectExtent l="0" t="0" r="0" b="0"/>
                <wp:docPr id="5" name="Прямоугольник 5" descr="http://p-for.com/Repetitor%20pravopys%20Kovtiuh_BELKA.files/image02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http://p-for.com/Repetitor%20pravopys%20Kovtiuh_BELKA.files/image023.jpg" style="width:31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атомний і молекулярний, скло і бетон, зварювати арматуру, колісний і гусеничний.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Вправа 57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Розкрийте дужки, написавши слова разом, окремо або через де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фіс. Поясніть правопис.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Вантажо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підйомність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(інженер) дослідник, (фото) ефект,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шинно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тракторний,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автомобіле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будування,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сільсько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господар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ський, (науково) технічний,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військово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зобов'язаний, (високо) тем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пературний, (хімічно) зв'язаний, (багато) галузевий, (кіловат) година,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координаційно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плановий, (яйце) (живо)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родний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(тонно) кілометр, (матеріально) відповідальний, (вище) зазначений, (матово) білий,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ятсот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кілометровий, (безпосередньо) близький, (скло) очисний, (суспільно) корисний, (663) сильний,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аграрно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сировинний, (суспіль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но) небезпечний,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вантажно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розвантажувальний, (видовжено) (тупо) конічний, (блок) схема, (синьо) жовтий, (125) квартирний, (радіо) так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сі,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імплоймент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бюро, (оксамитово) чорний,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ток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шоу, (авіа) шоу, (авто) шоу, (арт) шоу, (міні) спідниця,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екс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кур'єр, (джаз)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плей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оф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(мі) (бемоль) мажорний, (фа)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дієз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мінор, (пів) юрти, (пів) остро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ва, (пів) острів, (полу) мисок,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напів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відчинений, (пів) Австралії, (пів) Євпаторії, (пів) Карпат.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Болотно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лісовий,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болотно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луговий,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болотно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трав'яний, (блок) пост, (блок) контакт, (блок) схема,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європейський, (близь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ко) споріднений, (близько) розташований, (близько) східний,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малайський, (близько) значний, (біологічно) активний, (учений) (гід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ро) метеоролог,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біолого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агро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технічний,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азотисто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водневий,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азо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тисто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кислий,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азото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добувний,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азотно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фосфорно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калійний,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германський, (нафто) газовий,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(полярно) заряджений,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буксирно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вантажо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пасажирський, (борошно)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мельно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круп'яний,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двох)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хромово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кислий,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європеїстика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(чотири, чотирьох) тисячний, (три, трьох) актовий,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двох) тисячний, (три, трьох) мільйонний, (чотири, чотирьох) дюймовий,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яти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ятьох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основний,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двох) мільярдний, (шести, шістьох) мільярдний, (тридцяти) (три, трьох)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81000" cy="285750"/>
                <wp:effectExtent l="0" t="0" r="0" b="0"/>
                <wp:docPr id="4" name="Прямоугольник 4" descr="http://p-for.com/Repetitor%20pravopys%20Kovtiuh_BELKA.files/image0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ttp://p-for.com/Repetitor%20pravopys%20Kovtiuh_BELKA.files/image013.jpg" style="width:30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річний, (чотири, чотирьох)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юрідний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двох) осьовий, (три, трьох) опорний, (чотири, чотирьох) класний,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двох) аршинний, (три, трьох) томний,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яти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ять,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ятьох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(десяти) тонний.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Австро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(у)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горщина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(Мало) (к)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остянтино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(ґ)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ранді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(н)орті (штат), (Ниви) (з)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олочівські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(населений пункт),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Санта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(к)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атаріна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(штат), (Могилів)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одільський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Сіхоте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(а)лінь (гори), (Ново) (о)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лександро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Волліс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(і) (ф)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утуна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(територія),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Скло-довська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(к)юрі, (Кам'янка) (б)узька (місто),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Сьюдад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(х)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уарес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(міс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то),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Смаль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(с)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тоцький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Сьєрра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(м)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адре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(гори),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Такла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(м)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акан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(пустеля), (Татар) (с)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(держава), (Карло) (л)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ібкнехтівськ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(Поліно) (о)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сипенкове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(Ґ)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евара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(де)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(с)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ерна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(справжнє прізвище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Ґева-ри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латиноамериканського революціонера, ідола молодіжного бун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тарства 60-х у Європі), (Мельники) (м)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остище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(населений пункт), (Порт) (о)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ренс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(місто), (Тринідад) (і) (т)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обаґо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(Майдан) (к)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арачіє-вецький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(населений пункт),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Уебі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(ш)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ебелі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(річка), (Сир) (д)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ар'я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Во-лодимиро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(в)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олинське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князівство,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Серро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(де)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аско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(місто), (Біло)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(в)       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ежі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ерші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Сент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ол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(місто),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Новосілка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(ш)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евченкове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Ан-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дорра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(в)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'єха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Гарасевич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(де) (н)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ойштерн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(український історик, церковний діяч), (Караван) (с)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олодкий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(населений пункт), (Ново) (с)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евасто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Чернігово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(т)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окмачанськ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Сент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(в)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інсент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(і) (ґ)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ренадини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(держава), (Мало) (я)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рославець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(д)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ругий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Джанбу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(ель) (б)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агр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(міс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то),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(т)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ропез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(місто),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Вест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(і)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ндія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(Мар'є) (к)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остянтинівка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(Семенов) (т)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янь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(ш)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анський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(Порт)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оф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(с)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пейн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(місто),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(г)       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ранде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(річка), (Семи)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алатинськ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(Дар)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(с)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алам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(порт), (Сан)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(х)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уан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(порт),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Тарасо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(ш)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евченкове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(Сан) (т)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оме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(і)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рінсіпі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дер-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жава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), (Гвінея) (б)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ісау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(Калинове) (б)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орщувате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(населений пункт),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Санто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(д)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омінґо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(де) (ґ)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усман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(місто),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Волинсько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(п)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одільська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височина, (Сан) (р)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емо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(місто), (Джерсі) (с)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іті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(місто),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Жовто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(о)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лександрівка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(Михайло) (о)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лександрівка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(Сан) (л)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уїс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(п)отосі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міс-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то, штат),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(ґ)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ранді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(с)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ул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(штат),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Нью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(д)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жерсі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(штат),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Арпорт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(ц)о (озеро),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Сакко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(і) (в)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анцетті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(назва населеного пункту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в Донецькій області).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400050" cy="285750"/>
                <wp:effectExtent l="0" t="0" r="0" b="0"/>
                <wp:docPr id="3" name="Прямоугольник 3" descr="http://p-for.com/Repetitor%20pravopys%20Kovtiuh_BELKA.files/image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://p-for.com/Repetitor%20pravopys%20Kovtiuh_BELKA.files/image012.jpg" style="width:31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Вправа 58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Перекладіть слова українською мовою, поясніть правопис. Чи за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вжди однаково пишуться лексичні відповідники різних мов?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Первоисточник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телеаппаратура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теплоэлектроцентраль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многогран-ный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первоэлемент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пятибалльный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радиометрический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самоуглублен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ность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аварийно-восстановительный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административно-управленчес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водогазонепроницаемый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взаимоприемлемый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взаимно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выгодный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азотно-водородный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аккуратно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разложенный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аппаратчик-гидрометал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лург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внутренне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содержательный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сверхмощный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выпукло-вогнутый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пол-арбуза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пол-лаборатории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пол-яблока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глухонемой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душевноболь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ной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сложносочинённое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предложение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северо-запад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земноводные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свежемороженый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быстрорастворимый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перекати-поле.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Вправа 59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Перепишіть речення, розкриваючи дужки. Поясніть написання слів разом, окремо, через дефіс.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I. 1. Фраза прозвучала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напів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(ствердно)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напів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(запитально) (Є. Гуцало). 2.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Аеро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(фото) (знімання) допомогло уточнити обриси великих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першо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(міст) також поблизу сіл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Сушківка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Томашівка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(До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бро) води, Тальянки (М.Іванченко). 3. Інженер подивився в сторону (стале) (ливарного) цеху, який уже зовсім заховався в густій темряві осіннього вечора (В. Собко). 4. Ми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тривожим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(страто) (сферу), атом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не ядро і сферу (П. Тичина). 5. Дипломи були присуджені Сашкові за перемоги на змаганнях (радіо) (любителів) (коротко)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хвильовиків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(О. Гончар). 6. Поміж столиками відкритого літнього кафе ростуть яблуньки, де-не-де на гіллі видніють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рум'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бокі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дрібні яблука, гу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дуть бджоли та оси,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гіркувато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пахне медом, і (сонячно) (ясним) щебе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том озиваються горобці (Є. Гуцало). 7. Пильнуйте, люди добрі й щирі, не спіть, учені і женці! Чатують нас (людино) (звірі) з страхіттям атом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ним в руці (В. Симоненко). 8. Страшно (безсило) (малим) чути себе пе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ред смертю, але страшніше, коли ні за що вмерти! (Б. Олійник). 9. В'я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же осінь ліси перевеслами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бурштиново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коралово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(жовтими) (Н. За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біла). 10. Ріка 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скидає з себе льодовий панцир, у який восени закував її жорстокий (лицар) (мороз) (В.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Гжицький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81000" cy="285750"/>
                <wp:effectExtent l="0" t="0" r="0" b="0"/>
                <wp:docPr id="2" name="Прямоугольник 2" descr="http://p-for.com/Repetitor%20pravopys%20Kovtiuh_BELKA.files/image02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://p-for.com/Repetitor%20pravopys%20Kovtiuh_BELKA.files/image026.jpg" style="width:30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(Вічно) (юно) цвіте там сад — святості розарій (Давид Дума). 2.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Ожиново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(пташиний) ліс. Озера всі в лататті (Л. Костенко). 3. Не славте кобзаря піснями голосними: Дзвенить йому хвалу його (трид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цяти) (струнна) (П. Куліш). 4. (Білим)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білим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), (Чистим)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чистим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), (Кришталево) (урочистим), (Срібно)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дзвінно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), (Синьо)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вінно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День вродився (Г. Сподарик). 5. Біля вольєрів людський натовп весело та усмішливо дивиться на (людино) (подібних) (Є. Гуцало). 6. Піч з'я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вилася дуже давно: це слово (загально) (слов'янське) (Із журналу). 7. Ще в ХІХ столітті лікар І.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Буяльський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переконливо довів: представ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ник вітчизняної медицини може стати (всесвітньо) (відомим) ученим (За Ю. Чайковським). 8. Навколо школи в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жовто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(гарячому) кипінні осені — ясени й клени, (зелено) (листі) акації ще в літній буйності, хоч уже бенкетує вересень (І. Цюпа). 9. (Свіжо) (зібраним)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серпо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різом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), або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тисячо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лисником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), на Запорозькій Січі користувалися й для лікування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вогне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(стрільних) ран (За Л. Павленко). 10. Зустріч (псевдо) (Мечислава) з майбутнім батьком вийшла доволі прохолод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ною (В. Лис).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Під кущистими бровами очі в старого сиділи так тихо, як до пори й до часу сидять чорти в болоті, лиш лукаві (іскорки) (бульбаш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ки) спливали з їхньої карої глибини (Є. Гуцало). 2. На полях половіли жита, у садах червоніли вишні, пахло (свіжо) (скошеним) сіном і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дами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(Ф.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Дубковецький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 3. (Ангели) (хранителі) також мають почуття страху (Є. Дудар). 4. Видовбує древо (без)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струсо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мізкова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пташина (В.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Балдинюк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). 5. Море спеки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навалилось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груди, хлюпотіло в очах, схоже на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полум'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я, переливчасте й мінливе, з хапливими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золотаво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(си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ньо) (білими) відтінками (Є. Гуцало). 6. Зоря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тисячо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ліття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не знає (пусто)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цвіття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(М. Вінграновський). 7. Записку я отримав із тих рядів, що (ліво)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руч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від дівчини з (рідко) (вживаним), але гарним і звучним ім'ям — Юстина (А.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Содомора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 8. Часом твір позначається прізвищем (реально) (існуючих) людей, навіть письменників, хоч насправді вони його не писали. Це явище зветься містифікацією (За В. Шевчуком). 9. При (радіо) (активних) перетвореннях ядер багатьох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ізо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(топів) водночас із (альфа) або (бета) (частинками) виникає (гамма) (проміння) (Із словника). 10. У громі дня, в оркестрах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деци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белів ми вже були, як хор (глухо) (німих) (Л. Костенко).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ІУ. 1. Ще звечора прийшло на хутір повідомлення, щоб всі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військово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(зобов'язані) з'явилися до (військ)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комату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(Ю. Збанацький). 2. Роман Олексійович домовився зустрітися з Орестом у (псевдо) (китайській) (кав'ярні) (альтанці) «Шанхай» о пів на другу (І. Роздобудько). 3. Рідко який художник будь-коли домагався такої (казково) (багатої) розмаїтої палітри тонів і відтінків, як мозаїсти часів Ярослава Мудрого (Д. Сте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повик). 4. Майстрували нам стелю до млості, до одуру, із найкращих ідей, з настановами згідно, знявши мірку з пресованих бовдурів і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пру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жинно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(спіральних) негідників (Л. Костенко). 5. Марія прочуняла з (пів) (сну) (споминів), заломила руки та й закричала. — Діти мої, сини мої, де ваші кістки білі? (В. Стефаник). 6. Загордився купецький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(город), сам 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хотів жити, а його хотіли підбити під свою руку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владими-ро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(суздальські) князі (А.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Хижняк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 7. (Ре) (бемоль) інакше можна на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звати (до) (діезом), а звук сі — (до) (бемолем) (Із посібника). 8. Вже сумно вечір колір свій міняв з багряного на (сизо) (фіалковий) (П. Ти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чина). 9. Заграли знову труби до походу, війнуло громом з (Тясмина) (ріки) (Л. Костенко). 10. Хто, як не він, краще введе в курс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вітро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(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бал-чанських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подій! (А. Головко).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Вправа 60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Перепишіть, поясніть написання складних слів.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Купана-цілована хвилями Дніпровими. Люблена-голублена си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вими дібровами. З колоска пахущого, з кореня цілющого, Із усмішки і сльози, сонця, вітру і грози Наша мова (Н.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Білоцерківець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). 2. Щирозолоті монети; Щирозлотне проміння; Дніпром людці перевозили всяке добро: шовки,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оксамити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парчі сутозлоті (Марко Вовчок). 3. Ой ходжу-блуджу я по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уленьці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як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приблудная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вівця, Та ні до кого мені промовити та ві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рненького слівця (Народна пісня). 4. А тим часом і Дніпро, і Волгу, і численні, колись живодайні й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солодководі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ріки висмоктує, запруджує, занапащає і мертвить ненаситна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мінводгосп-атоменерго-гесівська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гі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дра (І.Іллєнко). 5. Невтомні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зливачі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націй,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лжеінтернаціоналісти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хіба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81000" cy="285750"/>
                <wp:effectExtent l="0" t="0" r="0" b="0"/>
                <wp:docPr id="1" name="Прямоугольник 1" descr="http://p-for.com/Repetitor%20pravopys%20Kovtiuh_BELKA.files/image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://p-for.com/Repetitor%20pravopys%20Kovtiuh_BELKA.files/image020.jpg" style="width:30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 готували вони нам мовний Чорнобиль, запевняючи, що процес аси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міляції мов виникає стихійно (О. Гончар). 6. Говорили-балакали дві вдови за селом. Говорили-шепталися дві топольки гінкі (Б. Олійник). 7. Гами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фа-дієз-мажор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соль-бемоль-мажор, а також паралельні до них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ре-дієз-мінор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мі-бемоль-мінор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енгармонійно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рівні, тобто звучать од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наково та граються на тих самих клавішах, одними й тими ж пальцями (З посібника). 8. Декому таке прізвище [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Цаберябий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] здається смішним, а є ж іще смішніші: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Пищимуха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Непийпиво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Обійдихата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Був ще у нас в полку старшина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Панібудьласка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тепер уже нема... (О. Гончар). 9. Вже тяжко хворий батько мій Садив в дворі горіх, Неначе йшов в останній бій. І смерть він переміг (В. Давидов). 10. Сонце весело осміхалось до яро-зелених акацій, жовтих комишевих тинів, прибитої росою дороги (М. Коцюбинський).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Відповіді до вправи 57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Малокостянтинопіль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Ріу-Ґранді-ду-Норті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Ниви-Золочівські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Санта-Катаріна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Сіхоте-Алінь,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Волліс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Футуна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Сьюдад-Хуарес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Сьєр-ра-Мадре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Такла-Макан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Карло-</w:t>
      </w: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Лібкнехтівськ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Поліно-Осипенкове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Ґе-вара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де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Серна,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Мельники-Мостище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Порт-о-Пренс, Тринідад і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То-баґо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Майдан-Карачієвецький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Уебі-Шебелі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Серро-де-Паско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Біловежі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Перші,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Сент-Пол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Новосілка-Шевченкове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Андорра-ла-В'єха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Караван-Солодкий,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Чернігово-Токмачанськ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Сент-Вінсент і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Ґрена-дини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Малоярославець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Другий,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Джанбу-ель-Багр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Сен-Тропез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Мар'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є-Костянтинівка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Семенов-Тянь-Шанський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Порт-оф-Спейн,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Ріо-Гран-де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Дар-ес-Салам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Сан-Хуан,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Тарасо-Шевченкове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Сан-Томе і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Прінсіпі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Гвінея-Бісау,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Калинове-Борщувате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Санто-Домінґо-де-Ґусман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Джер-сі-Сіті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Жовтоолександрівка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Михайло-Олександрівка,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Сан-Луїс-По-тосі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Ріу-Ґранді-ду-Сул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Арпорт-Цо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Сакко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Ванцетті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©А — Мамо, — каже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дев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'ятирічна</w:t>
      </w:r>
      <w:proofErr w:type="spellEnd"/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дівчинка, — ти знаєш ту вазу, яка переходить у нашій родині з покоління в покоління?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Так, — відповідає мати. — А що?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Моє покоління тільки що її розбило.</w:t>
      </w:r>
    </w:p>
    <w:p w:rsidR="00E61769" w:rsidRPr="00E61769" w:rsidRDefault="00E61769" w:rsidP="00E61769">
      <w:pPr>
        <w:shd w:val="clear" w:color="auto" w:fill="FFFFFF"/>
        <w:spacing w:before="100" w:beforeAutospacing="1" w:after="384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617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E61769" w:rsidRPr="00E61769" w:rsidRDefault="00E61769" w:rsidP="00E61769">
      <w:pPr>
        <w:shd w:val="clear" w:color="auto" w:fill="EBEBEB"/>
        <w:spacing w:after="0" w:line="240" w:lineRule="auto"/>
        <w:rPr>
          <w:ins w:id="0" w:author="Unknown"/>
          <w:rFonts w:ascii="Tahoma" w:eastAsia="Times New Roman" w:hAnsi="Tahoma" w:cs="Tahoma"/>
          <w:color w:val="000000"/>
          <w:sz w:val="20"/>
          <w:szCs w:val="20"/>
          <w:lang w:eastAsia="uk-UA"/>
        </w:rPr>
      </w:pPr>
    </w:p>
    <w:p w:rsidR="006C6A76" w:rsidRDefault="006C6A76">
      <w:bookmarkStart w:id="1" w:name="_GoBack"/>
      <w:bookmarkEnd w:id="1"/>
    </w:p>
    <w:sectPr w:rsidR="006C6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69"/>
    <w:rsid w:val="006C6A76"/>
    <w:rsid w:val="00E6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709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8344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25029</Words>
  <Characters>14267</Characters>
  <Application>Microsoft Office Word</Application>
  <DocSecurity>0</DocSecurity>
  <Lines>118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2018-11-11T09:44:00Z</dcterms:created>
  <dcterms:modified xsi:type="dcterms:W3CDTF">2018-11-11T09:45:00Z</dcterms:modified>
</cp:coreProperties>
</file>