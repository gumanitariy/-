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9B5" w:rsidRDefault="009F19B5" w:rsidP="007D01F5">
      <w:pPr>
        <w:shd w:val="clear" w:color="auto" w:fill="FFFFFF"/>
        <w:spacing w:after="240" w:line="240" w:lineRule="auto"/>
        <w:rPr>
          <w:rFonts w:ascii="Arial" w:eastAsia="Times New Roman" w:hAnsi="Arial" w:cs="Arial"/>
          <w:color w:val="000000"/>
          <w:sz w:val="21"/>
          <w:szCs w:val="21"/>
          <w:lang w:eastAsia="uk-UA"/>
        </w:rPr>
      </w:pPr>
      <w:r w:rsidRPr="009F19B5">
        <w:rPr>
          <w:rFonts w:ascii="Arial" w:eastAsia="Times New Roman" w:hAnsi="Arial" w:cs="Arial"/>
          <w:color w:val="000000"/>
          <w:sz w:val="21"/>
          <w:szCs w:val="21"/>
          <w:lang w:eastAsia="uk-UA"/>
        </w:rPr>
        <w:t>КОРАБЕЛЬ ДУРНІВ</w:t>
      </w:r>
      <w:r w:rsidRPr="009F19B5">
        <w:rPr>
          <w:rFonts w:ascii="Arial" w:eastAsia="Times New Roman" w:hAnsi="Arial" w:cs="Arial"/>
          <w:color w:val="000000"/>
          <w:sz w:val="21"/>
          <w:szCs w:val="21"/>
          <w:lang w:eastAsia="uk-UA"/>
        </w:rPr>
        <w:br/>
        <w:t>ВАРІАЦІЇ НА ТЕМУ СЕБАСТІЯНА БРАНТА</w:t>
      </w:r>
      <w:r w:rsidRPr="009F19B5">
        <w:rPr>
          <w:rFonts w:ascii="Arial" w:eastAsia="Times New Roman" w:hAnsi="Arial" w:cs="Arial"/>
          <w:color w:val="000000"/>
          <w:sz w:val="21"/>
          <w:szCs w:val="21"/>
          <w:lang w:eastAsia="uk-UA"/>
        </w:rPr>
        <w:br/>
      </w:r>
      <w:r w:rsidRPr="009F19B5">
        <w:rPr>
          <w:rFonts w:ascii="Arial" w:eastAsia="Times New Roman" w:hAnsi="Arial" w:cs="Arial"/>
          <w:color w:val="000000"/>
          <w:sz w:val="21"/>
          <w:szCs w:val="21"/>
          <w:lang w:eastAsia="uk-UA"/>
        </w:rPr>
        <w:br/>
        <w:t xml:space="preserve">Наче в </w:t>
      </w:r>
      <w:proofErr w:type="spellStart"/>
      <w:r w:rsidRPr="009F19B5">
        <w:rPr>
          <w:rFonts w:ascii="Arial" w:eastAsia="Times New Roman" w:hAnsi="Arial" w:cs="Arial"/>
          <w:color w:val="000000"/>
          <w:sz w:val="21"/>
          <w:szCs w:val="21"/>
          <w:lang w:eastAsia="uk-UA"/>
        </w:rPr>
        <w:t>Ноїв</w:t>
      </w:r>
      <w:proofErr w:type="spellEnd"/>
      <w:r w:rsidRPr="009F19B5">
        <w:rPr>
          <w:rFonts w:ascii="Arial" w:eastAsia="Times New Roman" w:hAnsi="Arial" w:cs="Arial"/>
          <w:color w:val="000000"/>
          <w:sz w:val="21"/>
          <w:szCs w:val="21"/>
          <w:lang w:eastAsia="uk-UA"/>
        </w:rPr>
        <w:t xml:space="preserve"> ковчег, нас упхалось в цей час непомалу —</w:t>
      </w:r>
      <w:r w:rsidRPr="009F19B5">
        <w:rPr>
          <w:rFonts w:ascii="Arial" w:eastAsia="Times New Roman" w:hAnsi="Arial" w:cs="Arial"/>
          <w:color w:val="000000"/>
          <w:sz w:val="21"/>
          <w:szCs w:val="21"/>
          <w:lang w:eastAsia="uk-UA"/>
        </w:rPr>
        <w:br/>
        <w:t>Кат і жертва, брехун і підбрехач, і той, кому — так, все одно,</w:t>
      </w:r>
      <w:r w:rsidRPr="009F19B5">
        <w:rPr>
          <w:rFonts w:ascii="Arial" w:eastAsia="Times New Roman" w:hAnsi="Arial" w:cs="Arial"/>
          <w:color w:val="000000"/>
          <w:sz w:val="21"/>
          <w:szCs w:val="21"/>
          <w:lang w:eastAsia="uk-UA"/>
        </w:rPr>
        <w:br/>
        <w:t xml:space="preserve">Всі </w:t>
      </w:r>
      <w:proofErr w:type="spellStart"/>
      <w:r w:rsidRPr="009F19B5">
        <w:rPr>
          <w:rFonts w:ascii="Arial" w:eastAsia="Times New Roman" w:hAnsi="Arial" w:cs="Arial"/>
          <w:color w:val="000000"/>
          <w:sz w:val="21"/>
          <w:szCs w:val="21"/>
          <w:lang w:eastAsia="uk-UA"/>
        </w:rPr>
        <w:t>плі-о-пліч</w:t>
      </w:r>
      <w:proofErr w:type="spellEnd"/>
      <w:r w:rsidRPr="009F19B5">
        <w:rPr>
          <w:rFonts w:ascii="Arial" w:eastAsia="Times New Roman" w:hAnsi="Arial" w:cs="Arial"/>
          <w:color w:val="000000"/>
          <w:sz w:val="21"/>
          <w:szCs w:val="21"/>
          <w:lang w:eastAsia="uk-UA"/>
        </w:rPr>
        <w:t xml:space="preserve"> сопуть, і усі норовлять до штурвала —</w:t>
      </w:r>
      <w:r w:rsidRPr="009F19B5">
        <w:rPr>
          <w:rFonts w:ascii="Arial" w:eastAsia="Times New Roman" w:hAnsi="Arial" w:cs="Arial"/>
          <w:color w:val="000000"/>
          <w:sz w:val="21"/>
          <w:szCs w:val="21"/>
          <w:lang w:eastAsia="uk-UA"/>
        </w:rPr>
        <w:br/>
        <w:t xml:space="preserve">Поки все-таки штиль, і </w:t>
      </w:r>
      <w:proofErr w:type="spellStart"/>
      <w:r w:rsidRPr="009F19B5">
        <w:rPr>
          <w:rFonts w:ascii="Arial" w:eastAsia="Times New Roman" w:hAnsi="Arial" w:cs="Arial"/>
          <w:color w:val="000000"/>
          <w:sz w:val="21"/>
          <w:szCs w:val="21"/>
          <w:lang w:eastAsia="uk-UA"/>
        </w:rPr>
        <w:t>покіль</w:t>
      </w:r>
      <w:proofErr w:type="spellEnd"/>
      <w:r w:rsidRPr="009F19B5">
        <w:rPr>
          <w:rFonts w:ascii="Arial" w:eastAsia="Times New Roman" w:hAnsi="Arial" w:cs="Arial"/>
          <w:color w:val="000000"/>
          <w:sz w:val="21"/>
          <w:szCs w:val="21"/>
          <w:lang w:eastAsia="uk-UA"/>
        </w:rPr>
        <w:t xml:space="preserve"> ще не йдемо на дно.</w:t>
      </w:r>
      <w:r w:rsidRPr="009F19B5">
        <w:rPr>
          <w:rFonts w:ascii="Arial" w:eastAsia="Times New Roman" w:hAnsi="Arial" w:cs="Arial"/>
          <w:color w:val="000000"/>
          <w:sz w:val="21"/>
          <w:szCs w:val="21"/>
          <w:lang w:eastAsia="uk-UA"/>
        </w:rPr>
        <w:br/>
        <w:t xml:space="preserve">Як ми трудно </w:t>
      </w:r>
      <w:proofErr w:type="spellStart"/>
      <w:r w:rsidRPr="009F19B5">
        <w:rPr>
          <w:rFonts w:ascii="Arial" w:eastAsia="Times New Roman" w:hAnsi="Arial" w:cs="Arial"/>
          <w:color w:val="000000"/>
          <w:sz w:val="21"/>
          <w:szCs w:val="21"/>
          <w:lang w:eastAsia="uk-UA"/>
        </w:rPr>
        <w:t>пливем</w:t>
      </w:r>
      <w:proofErr w:type="spellEnd"/>
      <w:r w:rsidRPr="009F19B5">
        <w:rPr>
          <w:rFonts w:ascii="Arial" w:eastAsia="Times New Roman" w:hAnsi="Arial" w:cs="Arial"/>
          <w:color w:val="000000"/>
          <w:sz w:val="21"/>
          <w:szCs w:val="21"/>
          <w:lang w:eastAsia="uk-UA"/>
        </w:rPr>
        <w:t xml:space="preserve"> на усі сторони на чотири!</w:t>
      </w:r>
      <w:r w:rsidRPr="009F19B5">
        <w:rPr>
          <w:rFonts w:ascii="Arial" w:eastAsia="Times New Roman" w:hAnsi="Arial" w:cs="Arial"/>
          <w:color w:val="000000"/>
          <w:sz w:val="21"/>
          <w:szCs w:val="21"/>
          <w:lang w:eastAsia="uk-UA"/>
        </w:rPr>
        <w:br/>
        <w:t>Розгойдає — ну що ж: помагай, кому Бог, кому чорт...</w:t>
      </w:r>
      <w:r w:rsidRPr="009F19B5">
        <w:rPr>
          <w:rFonts w:ascii="Arial" w:eastAsia="Times New Roman" w:hAnsi="Arial" w:cs="Arial"/>
          <w:color w:val="000000"/>
          <w:sz w:val="21"/>
          <w:szCs w:val="21"/>
          <w:lang w:eastAsia="uk-UA"/>
        </w:rPr>
        <w:br/>
        <w:t>Чоловіче за бортом, якої ти нації й віри? —</w:t>
      </w:r>
      <w:r w:rsidRPr="009F19B5">
        <w:rPr>
          <w:rFonts w:ascii="Arial" w:eastAsia="Times New Roman" w:hAnsi="Arial" w:cs="Arial"/>
          <w:color w:val="000000"/>
          <w:sz w:val="21"/>
          <w:szCs w:val="21"/>
          <w:lang w:eastAsia="uk-UA"/>
        </w:rPr>
        <w:br/>
        <w:t>Розпитають, а потім розважать — чи варт піднімати на борт.</w:t>
      </w:r>
      <w:r w:rsidRPr="009F19B5">
        <w:rPr>
          <w:rFonts w:ascii="Arial" w:eastAsia="Times New Roman" w:hAnsi="Arial" w:cs="Arial"/>
          <w:color w:val="000000"/>
          <w:sz w:val="21"/>
          <w:szCs w:val="21"/>
          <w:lang w:eastAsia="uk-UA"/>
        </w:rPr>
        <w:br/>
        <w:t>А як змило кого, то й таке: заощадимо труни</w:t>
      </w:r>
      <w:r w:rsidRPr="009F19B5">
        <w:rPr>
          <w:rFonts w:ascii="Arial" w:eastAsia="Times New Roman" w:hAnsi="Arial" w:cs="Arial"/>
          <w:color w:val="000000"/>
          <w:sz w:val="21"/>
          <w:szCs w:val="21"/>
          <w:lang w:eastAsia="uk-UA"/>
        </w:rPr>
        <w:br/>
        <w:t xml:space="preserve">(Бо ще й мертвих вози — он живим не </w:t>
      </w:r>
      <w:proofErr w:type="spellStart"/>
      <w:r w:rsidRPr="009F19B5">
        <w:rPr>
          <w:rFonts w:ascii="Arial" w:eastAsia="Times New Roman" w:hAnsi="Arial" w:cs="Arial"/>
          <w:color w:val="000000"/>
          <w:sz w:val="21"/>
          <w:szCs w:val="21"/>
          <w:lang w:eastAsia="uk-UA"/>
        </w:rPr>
        <w:t>стачає</w:t>
      </w:r>
      <w:proofErr w:type="spellEnd"/>
      <w:r w:rsidRPr="009F19B5">
        <w:rPr>
          <w:rFonts w:ascii="Arial" w:eastAsia="Times New Roman" w:hAnsi="Arial" w:cs="Arial"/>
          <w:color w:val="000000"/>
          <w:sz w:val="21"/>
          <w:szCs w:val="21"/>
          <w:lang w:eastAsia="uk-UA"/>
        </w:rPr>
        <w:t xml:space="preserve"> де </w:t>
      </w:r>
      <w:proofErr w:type="spellStart"/>
      <w:r w:rsidRPr="009F19B5">
        <w:rPr>
          <w:rFonts w:ascii="Arial" w:eastAsia="Times New Roman" w:hAnsi="Arial" w:cs="Arial"/>
          <w:color w:val="000000"/>
          <w:sz w:val="21"/>
          <w:szCs w:val="21"/>
          <w:lang w:eastAsia="uk-UA"/>
        </w:rPr>
        <w:t>жить</w:t>
      </w:r>
      <w:proofErr w:type="spellEnd"/>
      <w:r w:rsidRPr="009F19B5">
        <w:rPr>
          <w:rFonts w:ascii="Arial" w:eastAsia="Times New Roman" w:hAnsi="Arial" w:cs="Arial"/>
          <w:color w:val="000000"/>
          <w:sz w:val="21"/>
          <w:szCs w:val="21"/>
          <w:lang w:eastAsia="uk-UA"/>
        </w:rPr>
        <w:t>!)...</w:t>
      </w:r>
      <w:r w:rsidRPr="009F19B5">
        <w:rPr>
          <w:rFonts w:ascii="Arial" w:eastAsia="Times New Roman" w:hAnsi="Arial" w:cs="Arial"/>
          <w:color w:val="000000"/>
          <w:sz w:val="21"/>
          <w:szCs w:val="21"/>
          <w:lang w:eastAsia="uk-UA"/>
        </w:rPr>
        <w:br/>
        <w:t>Ох, тяжкий той вантаж, що уже розпирає нам трюми,</w:t>
      </w:r>
      <w:r w:rsidRPr="009F19B5">
        <w:rPr>
          <w:rFonts w:ascii="Arial" w:eastAsia="Times New Roman" w:hAnsi="Arial" w:cs="Arial"/>
          <w:color w:val="000000"/>
          <w:sz w:val="21"/>
          <w:szCs w:val="21"/>
          <w:lang w:eastAsia="uk-UA"/>
        </w:rPr>
        <w:br/>
        <w:t>Що уже ватерлінія врівень з водою дрижить!</w:t>
      </w:r>
      <w:r w:rsidRPr="009F19B5">
        <w:rPr>
          <w:rFonts w:ascii="Arial" w:eastAsia="Times New Roman" w:hAnsi="Arial" w:cs="Arial"/>
          <w:color w:val="000000"/>
          <w:sz w:val="21"/>
          <w:szCs w:val="21"/>
          <w:lang w:eastAsia="uk-UA"/>
        </w:rPr>
        <w:br/>
        <w:t>Та вже б якось пливли — хіба ж стільки трималися років? —</w:t>
      </w:r>
      <w:r w:rsidRPr="009F19B5">
        <w:rPr>
          <w:rFonts w:ascii="Arial" w:eastAsia="Times New Roman" w:hAnsi="Arial" w:cs="Arial"/>
          <w:color w:val="000000"/>
          <w:sz w:val="21"/>
          <w:szCs w:val="21"/>
          <w:lang w:eastAsia="uk-UA"/>
        </w:rPr>
        <w:br/>
        <w:t>Ще вібрує двигун, як нетвердо намацаний пульс, —</w:t>
      </w:r>
      <w:r w:rsidRPr="009F19B5">
        <w:rPr>
          <w:rFonts w:ascii="Arial" w:eastAsia="Times New Roman" w:hAnsi="Arial" w:cs="Arial"/>
          <w:color w:val="000000"/>
          <w:sz w:val="21"/>
          <w:szCs w:val="21"/>
          <w:lang w:eastAsia="uk-UA"/>
        </w:rPr>
        <w:br/>
        <w:t>Тільки з палуби все, як навмисно, змивало пророків —</w:t>
      </w:r>
      <w:r w:rsidRPr="009F19B5">
        <w:rPr>
          <w:rFonts w:ascii="Arial" w:eastAsia="Times New Roman" w:hAnsi="Arial" w:cs="Arial"/>
          <w:color w:val="000000"/>
          <w:sz w:val="21"/>
          <w:szCs w:val="21"/>
          <w:lang w:eastAsia="uk-UA"/>
        </w:rPr>
        <w:br/>
        <w:t>Хто ж нам скаже тепер, як лягти у тумані на курс?..</w:t>
      </w:r>
      <w:r w:rsidRPr="009F19B5">
        <w:rPr>
          <w:rFonts w:ascii="Arial" w:eastAsia="Times New Roman" w:hAnsi="Arial" w:cs="Arial"/>
          <w:color w:val="000000"/>
          <w:sz w:val="21"/>
          <w:szCs w:val="21"/>
          <w:lang w:eastAsia="uk-UA"/>
        </w:rPr>
        <w:br/>
        <w:t>А коли хитавиця, на двох таки трудно стояти,</w:t>
      </w:r>
      <w:r w:rsidRPr="009F19B5">
        <w:rPr>
          <w:rFonts w:ascii="Arial" w:eastAsia="Times New Roman" w:hAnsi="Arial" w:cs="Arial"/>
          <w:color w:val="000000"/>
          <w:sz w:val="21"/>
          <w:szCs w:val="21"/>
          <w:lang w:eastAsia="uk-UA"/>
        </w:rPr>
        <w:br/>
        <w:t>Ще й, гляди, не зіпхнули б — без шуму і без боротьби...</w:t>
      </w:r>
      <w:r w:rsidRPr="009F19B5">
        <w:rPr>
          <w:rFonts w:ascii="Arial" w:eastAsia="Times New Roman" w:hAnsi="Arial" w:cs="Arial"/>
          <w:color w:val="000000"/>
          <w:sz w:val="21"/>
          <w:szCs w:val="21"/>
          <w:lang w:eastAsia="uk-UA"/>
        </w:rPr>
        <w:br/>
        <w:t>(</w:t>
      </w:r>
      <w:proofErr w:type="spellStart"/>
      <w:r w:rsidRPr="009F19B5">
        <w:rPr>
          <w:rFonts w:ascii="Arial" w:eastAsia="Times New Roman" w:hAnsi="Arial" w:cs="Arial"/>
          <w:color w:val="000000"/>
          <w:sz w:val="21"/>
          <w:szCs w:val="21"/>
          <w:lang w:eastAsia="uk-UA"/>
        </w:rPr>
        <w:t>Ех</w:t>
      </w:r>
      <w:proofErr w:type="spellEnd"/>
      <w:r w:rsidRPr="009F19B5">
        <w:rPr>
          <w:rFonts w:ascii="Arial" w:eastAsia="Times New Roman" w:hAnsi="Arial" w:cs="Arial"/>
          <w:color w:val="000000"/>
          <w:sz w:val="21"/>
          <w:szCs w:val="21"/>
          <w:lang w:eastAsia="uk-UA"/>
        </w:rPr>
        <w:t xml:space="preserve">, </w:t>
      </w:r>
      <w:proofErr w:type="spellStart"/>
      <w:r w:rsidRPr="009F19B5">
        <w:rPr>
          <w:rFonts w:ascii="Arial" w:eastAsia="Times New Roman" w:hAnsi="Arial" w:cs="Arial"/>
          <w:color w:val="000000"/>
          <w:sz w:val="21"/>
          <w:szCs w:val="21"/>
          <w:lang w:eastAsia="uk-UA"/>
        </w:rPr>
        <w:t>прекрасен</w:t>
      </w:r>
      <w:proofErr w:type="spellEnd"/>
      <w:r w:rsidRPr="009F19B5">
        <w:rPr>
          <w:rFonts w:ascii="Arial" w:eastAsia="Times New Roman" w:hAnsi="Arial" w:cs="Arial"/>
          <w:color w:val="000000"/>
          <w:sz w:val="21"/>
          <w:szCs w:val="21"/>
          <w:lang w:eastAsia="uk-UA"/>
        </w:rPr>
        <w:t xml:space="preserve"> був час, коли знаєш, у к о г о стріляти,</w:t>
      </w:r>
      <w:r w:rsidRPr="009F19B5">
        <w:rPr>
          <w:rFonts w:ascii="Arial" w:eastAsia="Times New Roman" w:hAnsi="Arial" w:cs="Arial"/>
          <w:color w:val="000000"/>
          <w:sz w:val="21"/>
          <w:szCs w:val="21"/>
          <w:lang w:eastAsia="uk-UA"/>
        </w:rPr>
        <w:br/>
        <w:t>Коли знаєш, і з в і д к и удару чекати тобі!)</w:t>
      </w:r>
      <w:r w:rsidRPr="009F19B5">
        <w:rPr>
          <w:rFonts w:ascii="Arial" w:eastAsia="Times New Roman" w:hAnsi="Arial" w:cs="Arial"/>
          <w:color w:val="000000"/>
          <w:sz w:val="21"/>
          <w:szCs w:val="21"/>
          <w:lang w:eastAsia="uk-UA"/>
        </w:rPr>
        <w:br/>
      </w:r>
      <w:r w:rsidRPr="009F19B5">
        <w:rPr>
          <w:rFonts w:ascii="Arial" w:eastAsia="Times New Roman" w:hAnsi="Arial" w:cs="Arial"/>
          <w:color w:val="000000"/>
          <w:sz w:val="21"/>
          <w:szCs w:val="21"/>
          <w:lang w:eastAsia="uk-UA"/>
        </w:rPr>
        <w:br/>
      </w:r>
      <w:proofErr w:type="spellStart"/>
      <w:r w:rsidRPr="009F19B5">
        <w:rPr>
          <w:rFonts w:ascii="Arial" w:eastAsia="Times New Roman" w:hAnsi="Arial" w:cs="Arial"/>
          <w:color w:val="000000"/>
          <w:sz w:val="21"/>
          <w:szCs w:val="21"/>
          <w:lang w:eastAsia="uk-UA"/>
        </w:rPr>
        <w:t>...Але</w:t>
      </w:r>
      <w:proofErr w:type="spellEnd"/>
      <w:r w:rsidRPr="009F19B5">
        <w:rPr>
          <w:rFonts w:ascii="Arial" w:eastAsia="Times New Roman" w:hAnsi="Arial" w:cs="Arial"/>
          <w:color w:val="000000"/>
          <w:sz w:val="21"/>
          <w:szCs w:val="21"/>
          <w:lang w:eastAsia="uk-UA"/>
        </w:rPr>
        <w:t xml:space="preserve"> в барі танцюють, наводять на палубі </w:t>
      </w:r>
      <w:proofErr w:type="spellStart"/>
      <w:r w:rsidRPr="009F19B5">
        <w:rPr>
          <w:rFonts w:ascii="Arial" w:eastAsia="Times New Roman" w:hAnsi="Arial" w:cs="Arial"/>
          <w:color w:val="000000"/>
          <w:sz w:val="21"/>
          <w:szCs w:val="21"/>
          <w:lang w:eastAsia="uk-UA"/>
        </w:rPr>
        <w:t>ґлянець</w:t>
      </w:r>
      <w:proofErr w:type="spellEnd"/>
      <w:r w:rsidRPr="009F19B5">
        <w:rPr>
          <w:rFonts w:ascii="Arial" w:eastAsia="Times New Roman" w:hAnsi="Arial" w:cs="Arial"/>
          <w:color w:val="000000"/>
          <w:sz w:val="21"/>
          <w:szCs w:val="21"/>
          <w:lang w:eastAsia="uk-UA"/>
        </w:rPr>
        <w:t>,</w:t>
      </w:r>
      <w:r w:rsidRPr="009F19B5">
        <w:rPr>
          <w:rFonts w:ascii="Arial" w:eastAsia="Times New Roman" w:hAnsi="Arial" w:cs="Arial"/>
          <w:color w:val="000000"/>
          <w:sz w:val="21"/>
          <w:szCs w:val="21"/>
          <w:lang w:eastAsia="uk-UA"/>
        </w:rPr>
        <w:br/>
        <w:t>Але грає оркестр, і змивають червоне вино —</w:t>
      </w:r>
      <w:r w:rsidRPr="009F19B5">
        <w:rPr>
          <w:rFonts w:ascii="Arial" w:eastAsia="Times New Roman" w:hAnsi="Arial" w:cs="Arial"/>
          <w:color w:val="000000"/>
          <w:sz w:val="21"/>
          <w:szCs w:val="21"/>
          <w:lang w:eastAsia="uk-UA"/>
        </w:rPr>
        <w:br/>
        <w:t>І вже вкотре повз нас пропливає Летючий Голландець,</w:t>
      </w:r>
      <w:r w:rsidRPr="009F19B5">
        <w:rPr>
          <w:rFonts w:ascii="Arial" w:eastAsia="Times New Roman" w:hAnsi="Arial" w:cs="Arial"/>
          <w:color w:val="000000"/>
          <w:sz w:val="21"/>
          <w:szCs w:val="21"/>
          <w:lang w:eastAsia="uk-UA"/>
        </w:rPr>
        <w:br/>
        <w:t>І далеко під нами нечутно здригається дно...</w:t>
      </w:r>
    </w:p>
    <w:p w:rsidR="007D01F5" w:rsidRDefault="007D01F5" w:rsidP="007D01F5">
      <w:pPr>
        <w:shd w:val="clear" w:color="auto" w:fill="FFFFFF"/>
        <w:spacing w:after="240" w:line="240" w:lineRule="auto"/>
        <w:rPr>
          <w:rFonts w:ascii="Arial" w:eastAsia="Times New Roman" w:hAnsi="Arial" w:cs="Arial"/>
          <w:color w:val="000000"/>
          <w:sz w:val="21"/>
          <w:szCs w:val="21"/>
          <w:lang w:eastAsia="uk-UA"/>
        </w:rPr>
      </w:pPr>
    </w:p>
    <w:p w:rsidR="007D01F5" w:rsidRDefault="007D01F5" w:rsidP="007D01F5">
      <w:pPr>
        <w:shd w:val="clear" w:color="auto" w:fill="FFFFFF"/>
        <w:spacing w:after="240" w:line="240" w:lineRule="auto"/>
        <w:rPr>
          <w:rFonts w:ascii="Arial" w:eastAsia="Times New Roman" w:hAnsi="Arial" w:cs="Arial"/>
          <w:color w:val="000000"/>
          <w:sz w:val="21"/>
          <w:szCs w:val="21"/>
          <w:lang w:eastAsia="uk-UA"/>
        </w:rPr>
      </w:pPr>
    </w:p>
    <w:p w:rsidR="007D01F5" w:rsidRPr="007D01F5" w:rsidRDefault="007D01F5" w:rsidP="007D01F5">
      <w:pPr>
        <w:shd w:val="clear" w:color="auto" w:fill="FFFFFF"/>
        <w:spacing w:after="240" w:line="240" w:lineRule="auto"/>
        <w:rPr>
          <w:rFonts w:ascii="Arial" w:eastAsia="Times New Roman" w:hAnsi="Arial" w:cs="Arial"/>
          <w:color w:val="000000"/>
          <w:sz w:val="21"/>
          <w:szCs w:val="21"/>
          <w:lang w:eastAsia="uk-UA"/>
        </w:rPr>
      </w:pPr>
      <w:r w:rsidRPr="007D01F5">
        <w:rPr>
          <w:rFonts w:ascii="Arial" w:eastAsia="Times New Roman" w:hAnsi="Arial" w:cs="Arial"/>
          <w:color w:val="000000"/>
          <w:sz w:val="21"/>
          <w:szCs w:val="21"/>
          <w:lang w:eastAsia="uk-UA"/>
        </w:rPr>
        <w:t>При цих деревах, в цім ладу, </w:t>
      </w:r>
      <w:r w:rsidRPr="007D01F5">
        <w:rPr>
          <w:rFonts w:ascii="Arial" w:eastAsia="Times New Roman" w:hAnsi="Arial" w:cs="Arial"/>
          <w:color w:val="000000"/>
          <w:sz w:val="21"/>
          <w:szCs w:val="21"/>
          <w:lang w:eastAsia="uk-UA"/>
        </w:rPr>
        <w:br/>
        <w:t>в поривах духу, руху впертих </w:t>
      </w:r>
      <w:r w:rsidRPr="007D01F5">
        <w:rPr>
          <w:rFonts w:ascii="Arial" w:eastAsia="Times New Roman" w:hAnsi="Arial" w:cs="Arial"/>
          <w:color w:val="000000"/>
          <w:sz w:val="21"/>
          <w:szCs w:val="21"/>
          <w:lang w:eastAsia="uk-UA"/>
        </w:rPr>
        <w:br/>
        <w:t>десь притулитися в саду </w:t>
      </w:r>
      <w:r w:rsidRPr="007D01F5">
        <w:rPr>
          <w:rFonts w:ascii="Arial" w:eastAsia="Times New Roman" w:hAnsi="Arial" w:cs="Arial"/>
          <w:color w:val="000000"/>
          <w:sz w:val="21"/>
          <w:szCs w:val="21"/>
          <w:lang w:eastAsia="uk-UA"/>
        </w:rPr>
        <w:br/>
        <w:t>і хоч би трішечки померти.</w:t>
      </w:r>
    </w:p>
    <w:p w:rsidR="007D01F5" w:rsidRPr="007D01F5" w:rsidRDefault="007D01F5" w:rsidP="007D01F5">
      <w:pPr>
        <w:shd w:val="clear" w:color="auto" w:fill="FFFFFF"/>
        <w:spacing w:after="240" w:line="240" w:lineRule="auto"/>
        <w:rPr>
          <w:rFonts w:ascii="Arial" w:eastAsia="Times New Roman" w:hAnsi="Arial" w:cs="Arial"/>
          <w:color w:val="000000"/>
          <w:sz w:val="21"/>
          <w:szCs w:val="21"/>
          <w:lang w:eastAsia="uk-UA"/>
        </w:rPr>
      </w:pPr>
      <w:r w:rsidRPr="007D01F5">
        <w:rPr>
          <w:rFonts w:ascii="Arial" w:eastAsia="Times New Roman" w:hAnsi="Arial" w:cs="Arial"/>
          <w:color w:val="000000"/>
          <w:sz w:val="21"/>
          <w:szCs w:val="21"/>
          <w:lang w:eastAsia="uk-UA"/>
        </w:rPr>
        <w:t>Бо вірші — що? — якби хотів </w:t>
      </w:r>
      <w:r w:rsidRPr="007D01F5">
        <w:rPr>
          <w:rFonts w:ascii="Arial" w:eastAsia="Times New Roman" w:hAnsi="Arial" w:cs="Arial"/>
          <w:color w:val="000000"/>
          <w:sz w:val="21"/>
          <w:szCs w:val="21"/>
          <w:lang w:eastAsia="uk-UA"/>
        </w:rPr>
        <w:br/>
        <w:t>сказати ними стан цей чистий, </w:t>
      </w:r>
      <w:r w:rsidRPr="007D01F5">
        <w:rPr>
          <w:rFonts w:ascii="Arial" w:eastAsia="Times New Roman" w:hAnsi="Arial" w:cs="Arial"/>
          <w:color w:val="000000"/>
          <w:sz w:val="21"/>
          <w:szCs w:val="21"/>
          <w:lang w:eastAsia="uk-UA"/>
        </w:rPr>
        <w:br/>
        <w:t>то ніжні жилочки рядків </w:t>
      </w:r>
      <w:r w:rsidRPr="007D01F5">
        <w:rPr>
          <w:rFonts w:ascii="Arial" w:eastAsia="Times New Roman" w:hAnsi="Arial" w:cs="Arial"/>
          <w:color w:val="000000"/>
          <w:sz w:val="21"/>
          <w:szCs w:val="21"/>
          <w:lang w:eastAsia="uk-UA"/>
        </w:rPr>
        <w:br/>
        <w:t>потріскали б від туску й тиску</w:t>
      </w:r>
    </w:p>
    <w:p w:rsidR="007D01F5" w:rsidRPr="007D01F5" w:rsidRDefault="007D01F5" w:rsidP="007D01F5">
      <w:pPr>
        <w:shd w:val="clear" w:color="auto" w:fill="FFFFFF"/>
        <w:spacing w:after="240" w:line="240" w:lineRule="auto"/>
        <w:rPr>
          <w:rFonts w:ascii="Arial" w:eastAsia="Times New Roman" w:hAnsi="Arial" w:cs="Arial"/>
          <w:color w:val="000000"/>
          <w:sz w:val="21"/>
          <w:szCs w:val="21"/>
          <w:lang w:eastAsia="uk-UA"/>
        </w:rPr>
      </w:pPr>
      <w:r w:rsidRPr="007D01F5">
        <w:rPr>
          <w:rFonts w:ascii="Arial" w:eastAsia="Times New Roman" w:hAnsi="Arial" w:cs="Arial"/>
          <w:color w:val="000000"/>
          <w:sz w:val="21"/>
          <w:szCs w:val="21"/>
          <w:lang w:eastAsia="uk-UA"/>
        </w:rPr>
        <w:t>Бо як печально знати все ж </w:t>
      </w:r>
      <w:r w:rsidRPr="007D01F5">
        <w:rPr>
          <w:rFonts w:ascii="Arial" w:eastAsia="Times New Roman" w:hAnsi="Arial" w:cs="Arial"/>
          <w:color w:val="000000"/>
          <w:sz w:val="21"/>
          <w:szCs w:val="21"/>
          <w:lang w:eastAsia="uk-UA"/>
        </w:rPr>
        <w:br/>
        <w:t xml:space="preserve">в </w:t>
      </w:r>
      <w:proofErr w:type="spellStart"/>
      <w:r w:rsidRPr="007D01F5">
        <w:rPr>
          <w:rFonts w:ascii="Arial" w:eastAsia="Times New Roman" w:hAnsi="Arial" w:cs="Arial"/>
          <w:color w:val="000000"/>
          <w:sz w:val="21"/>
          <w:szCs w:val="21"/>
          <w:lang w:eastAsia="uk-UA"/>
        </w:rPr>
        <w:t>кассандриній</w:t>
      </w:r>
      <w:proofErr w:type="spellEnd"/>
      <w:r w:rsidRPr="007D01F5">
        <w:rPr>
          <w:rFonts w:ascii="Arial" w:eastAsia="Times New Roman" w:hAnsi="Arial" w:cs="Arial"/>
          <w:color w:val="000000"/>
          <w:sz w:val="21"/>
          <w:szCs w:val="21"/>
          <w:lang w:eastAsia="uk-UA"/>
        </w:rPr>
        <w:t xml:space="preserve"> трагічній тиші, </w:t>
      </w:r>
      <w:r w:rsidRPr="007D01F5">
        <w:rPr>
          <w:rFonts w:ascii="Arial" w:eastAsia="Times New Roman" w:hAnsi="Arial" w:cs="Arial"/>
          <w:color w:val="000000"/>
          <w:sz w:val="21"/>
          <w:szCs w:val="21"/>
          <w:lang w:eastAsia="uk-UA"/>
        </w:rPr>
        <w:br/>
        <w:t>що в цім саду ти не помреш </w:t>
      </w:r>
      <w:r w:rsidRPr="007D01F5">
        <w:rPr>
          <w:rFonts w:ascii="Arial" w:eastAsia="Times New Roman" w:hAnsi="Arial" w:cs="Arial"/>
          <w:color w:val="000000"/>
          <w:sz w:val="21"/>
          <w:szCs w:val="21"/>
          <w:lang w:eastAsia="uk-UA"/>
        </w:rPr>
        <w:br/>
        <w:t>і вічних віршів не напишеш.</w:t>
      </w:r>
    </w:p>
    <w:p w:rsidR="007D01F5" w:rsidRDefault="007D01F5" w:rsidP="007D01F5">
      <w:pPr>
        <w:shd w:val="clear" w:color="auto" w:fill="FFFFFF"/>
        <w:spacing w:after="240" w:line="240" w:lineRule="auto"/>
        <w:rPr>
          <w:rFonts w:ascii="Arial" w:eastAsia="Times New Roman" w:hAnsi="Arial" w:cs="Arial"/>
          <w:color w:val="000000"/>
          <w:sz w:val="21"/>
          <w:szCs w:val="21"/>
          <w:lang w:eastAsia="uk-UA"/>
        </w:rPr>
      </w:pPr>
    </w:p>
    <w:p w:rsidR="007D01F5" w:rsidRDefault="007D01F5" w:rsidP="007D01F5">
      <w:pPr>
        <w:shd w:val="clear" w:color="auto" w:fill="FFFFFF"/>
        <w:spacing w:after="240" w:line="240" w:lineRule="auto"/>
        <w:rPr>
          <w:rFonts w:ascii="Arial" w:eastAsia="Times New Roman" w:hAnsi="Arial" w:cs="Arial"/>
          <w:color w:val="000000"/>
          <w:sz w:val="21"/>
          <w:szCs w:val="21"/>
          <w:lang w:eastAsia="uk-UA"/>
        </w:rPr>
      </w:pPr>
    </w:p>
    <w:p w:rsidR="007D01F5" w:rsidRDefault="007D01F5" w:rsidP="007D01F5">
      <w:pPr>
        <w:shd w:val="clear" w:color="auto" w:fill="FFFFFF"/>
        <w:spacing w:after="240" w:line="240" w:lineRule="auto"/>
        <w:rPr>
          <w:rFonts w:ascii="Arial" w:eastAsia="Times New Roman" w:hAnsi="Arial" w:cs="Arial"/>
          <w:color w:val="000000"/>
          <w:sz w:val="21"/>
          <w:szCs w:val="21"/>
          <w:lang w:eastAsia="uk-UA"/>
        </w:rPr>
      </w:pPr>
    </w:p>
    <w:p w:rsidR="007D01F5" w:rsidRDefault="007D01F5" w:rsidP="007D01F5">
      <w:pPr>
        <w:shd w:val="clear" w:color="auto" w:fill="FFFFFF"/>
        <w:spacing w:after="240" w:line="240" w:lineRule="auto"/>
        <w:rPr>
          <w:rFonts w:ascii="Arial" w:eastAsia="Times New Roman" w:hAnsi="Arial" w:cs="Arial"/>
          <w:color w:val="000000"/>
          <w:sz w:val="21"/>
          <w:szCs w:val="21"/>
          <w:lang w:eastAsia="uk-UA"/>
        </w:rPr>
      </w:pPr>
    </w:p>
    <w:p w:rsidR="007D01F5" w:rsidRDefault="007D01F5" w:rsidP="007D01F5">
      <w:pPr>
        <w:shd w:val="clear" w:color="auto" w:fill="FFFFFF"/>
        <w:spacing w:after="240" w:line="240" w:lineRule="auto"/>
        <w:rPr>
          <w:rFonts w:ascii="Arial" w:eastAsia="Times New Roman" w:hAnsi="Arial" w:cs="Arial"/>
          <w:color w:val="000000"/>
          <w:sz w:val="21"/>
          <w:szCs w:val="21"/>
          <w:lang w:eastAsia="uk-UA"/>
        </w:rPr>
      </w:pPr>
    </w:p>
    <w:p w:rsidR="007D01F5" w:rsidRDefault="007D01F5" w:rsidP="007D01F5">
      <w:pPr>
        <w:shd w:val="clear" w:color="auto" w:fill="FFFFFF"/>
        <w:spacing w:after="240" w:line="240" w:lineRule="auto"/>
        <w:rPr>
          <w:rFonts w:ascii="Arial" w:eastAsia="Times New Roman" w:hAnsi="Arial" w:cs="Arial"/>
          <w:color w:val="000000"/>
          <w:sz w:val="21"/>
          <w:szCs w:val="21"/>
          <w:lang w:eastAsia="uk-UA"/>
        </w:rPr>
      </w:pPr>
    </w:p>
    <w:p w:rsidR="009F19B5" w:rsidRPr="009F19B5" w:rsidRDefault="009F19B5" w:rsidP="007D01F5">
      <w:pPr>
        <w:shd w:val="clear" w:color="auto" w:fill="FFFFFF"/>
        <w:spacing w:after="0" w:line="240" w:lineRule="auto"/>
        <w:rPr>
          <w:rFonts w:ascii="Arial" w:eastAsia="Times New Roman" w:hAnsi="Arial" w:cs="Arial"/>
          <w:color w:val="000000"/>
          <w:sz w:val="18"/>
          <w:szCs w:val="18"/>
          <w:lang w:eastAsia="uk-UA"/>
        </w:rPr>
      </w:pPr>
      <w:r w:rsidRPr="009F19B5">
        <w:rPr>
          <w:rFonts w:ascii="Arial" w:eastAsia="Times New Roman" w:hAnsi="Arial" w:cs="Arial"/>
          <w:color w:val="000000"/>
          <w:sz w:val="18"/>
          <w:szCs w:val="18"/>
          <w:lang w:eastAsia="uk-UA"/>
        </w:rPr>
        <w:lastRenderedPageBreak/>
        <w:t> </w:t>
      </w:r>
    </w:p>
    <w:p w:rsidR="00494B99" w:rsidRDefault="009F19B5" w:rsidP="007D01F5">
      <w:pPr>
        <w:rPr>
          <w:rFonts w:ascii="Georgia" w:hAnsi="Georgia"/>
          <w:color w:val="000000"/>
          <w:sz w:val="27"/>
          <w:szCs w:val="27"/>
          <w:lang w:val="en-US"/>
        </w:rPr>
      </w:pPr>
      <w:r>
        <w:rPr>
          <w:rFonts w:ascii="Georgia" w:hAnsi="Georgia"/>
          <w:color w:val="000000"/>
          <w:sz w:val="27"/>
          <w:szCs w:val="27"/>
        </w:rPr>
        <w:t>Краєм світу, уночі,</w:t>
      </w:r>
      <w:r>
        <w:rPr>
          <w:rFonts w:ascii="Georgia" w:hAnsi="Georgia"/>
          <w:color w:val="000000"/>
          <w:sz w:val="27"/>
          <w:szCs w:val="27"/>
        </w:rPr>
        <w:br/>
        <w:t>при Господній при свічі</w:t>
      </w:r>
      <w:r>
        <w:rPr>
          <w:rFonts w:ascii="Georgia" w:hAnsi="Georgia"/>
          <w:color w:val="000000"/>
          <w:sz w:val="27"/>
          <w:szCs w:val="27"/>
        </w:rPr>
        <w:br/>
        <w:t>хтось бреде собі самотньо</w:t>
      </w:r>
      <w:r>
        <w:rPr>
          <w:rFonts w:ascii="Georgia" w:hAnsi="Georgia"/>
          <w:color w:val="000000"/>
          <w:sz w:val="27"/>
          <w:szCs w:val="27"/>
        </w:rPr>
        <w:br/>
        <w:t>із янголом на плечі.</w:t>
      </w:r>
      <w:r>
        <w:rPr>
          <w:rFonts w:ascii="Georgia" w:hAnsi="Georgia"/>
          <w:color w:val="000000"/>
          <w:sz w:val="27"/>
          <w:szCs w:val="27"/>
        </w:rPr>
        <w:br/>
      </w:r>
      <w:r>
        <w:rPr>
          <w:rFonts w:ascii="Georgia" w:hAnsi="Georgia"/>
          <w:color w:val="000000"/>
          <w:sz w:val="27"/>
          <w:szCs w:val="27"/>
        </w:rPr>
        <w:br/>
        <w:t xml:space="preserve">Йде в ніде, в </w:t>
      </w:r>
      <w:proofErr w:type="spellStart"/>
      <w:r>
        <w:rPr>
          <w:rFonts w:ascii="Georgia" w:hAnsi="Georgia"/>
          <w:color w:val="000000"/>
          <w:sz w:val="27"/>
          <w:szCs w:val="27"/>
        </w:rPr>
        <w:t>невороття</w:t>
      </w:r>
      <w:proofErr w:type="spellEnd"/>
      <w:r>
        <w:rPr>
          <w:rFonts w:ascii="Georgia" w:hAnsi="Georgia"/>
          <w:color w:val="000000"/>
          <w:sz w:val="27"/>
          <w:szCs w:val="27"/>
        </w:rPr>
        <w:t>,</w:t>
      </w:r>
      <w:r>
        <w:rPr>
          <w:rFonts w:ascii="Georgia" w:hAnsi="Georgia"/>
          <w:color w:val="000000"/>
          <w:sz w:val="27"/>
          <w:szCs w:val="27"/>
        </w:rPr>
        <w:br/>
        <w:t xml:space="preserve">йде </w:t>
      </w:r>
      <w:proofErr w:type="spellStart"/>
      <w:r>
        <w:rPr>
          <w:rFonts w:ascii="Georgia" w:hAnsi="Georgia"/>
          <w:color w:val="000000"/>
          <w:sz w:val="27"/>
          <w:szCs w:val="27"/>
        </w:rPr>
        <w:t>лелійно</w:t>
      </w:r>
      <w:proofErr w:type="spellEnd"/>
      <w:r>
        <w:rPr>
          <w:rFonts w:ascii="Georgia" w:hAnsi="Georgia"/>
          <w:color w:val="000000"/>
          <w:sz w:val="27"/>
          <w:szCs w:val="27"/>
        </w:rPr>
        <w:t>, як дитя,</w:t>
      </w:r>
      <w:r>
        <w:rPr>
          <w:rFonts w:ascii="Georgia" w:hAnsi="Georgia"/>
          <w:color w:val="000000"/>
          <w:sz w:val="27"/>
          <w:szCs w:val="27"/>
        </w:rPr>
        <w:br/>
        <w:t>і жене його у спину</w:t>
      </w:r>
      <w:r>
        <w:rPr>
          <w:rFonts w:ascii="Georgia" w:hAnsi="Georgia"/>
          <w:color w:val="000000"/>
          <w:sz w:val="27"/>
          <w:szCs w:val="27"/>
        </w:rPr>
        <w:br/>
        <w:t>сірий маятник життя, —</w:t>
      </w:r>
      <w:r>
        <w:rPr>
          <w:rFonts w:ascii="Georgia" w:hAnsi="Georgia"/>
          <w:color w:val="000000"/>
          <w:sz w:val="27"/>
          <w:szCs w:val="27"/>
        </w:rPr>
        <w:br/>
      </w:r>
      <w:r>
        <w:rPr>
          <w:rFonts w:ascii="Georgia" w:hAnsi="Georgia"/>
          <w:color w:val="000000"/>
          <w:sz w:val="27"/>
          <w:szCs w:val="27"/>
        </w:rPr>
        <w:br/>
        <w:t xml:space="preserve">щоб не </w:t>
      </w:r>
      <w:proofErr w:type="spellStart"/>
      <w:r>
        <w:rPr>
          <w:rFonts w:ascii="Georgia" w:hAnsi="Georgia"/>
          <w:color w:val="000000"/>
          <w:sz w:val="27"/>
          <w:szCs w:val="27"/>
        </w:rPr>
        <w:t>вештав</w:t>
      </w:r>
      <w:proofErr w:type="spellEnd"/>
      <w:r>
        <w:rPr>
          <w:rFonts w:ascii="Georgia" w:hAnsi="Georgia"/>
          <w:color w:val="000000"/>
          <w:sz w:val="27"/>
          <w:szCs w:val="27"/>
        </w:rPr>
        <w:t xml:space="preserve"> уночі</w:t>
      </w:r>
      <w:r>
        <w:rPr>
          <w:rFonts w:ascii="Georgia" w:hAnsi="Georgia"/>
          <w:color w:val="000000"/>
          <w:sz w:val="27"/>
          <w:szCs w:val="27"/>
        </w:rPr>
        <w:br/>
        <w:t>при Господній при свічі,</w:t>
      </w:r>
      <w:r>
        <w:rPr>
          <w:rFonts w:ascii="Georgia" w:hAnsi="Georgia"/>
          <w:color w:val="000000"/>
          <w:sz w:val="27"/>
          <w:szCs w:val="27"/>
        </w:rPr>
        <w:br/>
        <w:t>щоб по світі не тинявся</w:t>
      </w:r>
      <w:r>
        <w:rPr>
          <w:rFonts w:ascii="Georgia" w:hAnsi="Georgia"/>
          <w:color w:val="000000"/>
          <w:sz w:val="27"/>
          <w:szCs w:val="27"/>
        </w:rPr>
        <w:br/>
        <w:t>із янголом на плечі.</w:t>
      </w:r>
      <w:r>
        <w:rPr>
          <w:rFonts w:ascii="Georgia" w:hAnsi="Georgia"/>
          <w:color w:val="000000"/>
          <w:sz w:val="27"/>
          <w:szCs w:val="27"/>
        </w:rPr>
        <w:br/>
      </w:r>
      <w:r>
        <w:rPr>
          <w:rFonts w:ascii="Georgia" w:hAnsi="Georgia"/>
          <w:color w:val="000000"/>
          <w:sz w:val="27"/>
          <w:szCs w:val="27"/>
        </w:rPr>
        <w:br/>
        <w:t>Віє вітер вировий,</w:t>
      </w:r>
      <w:r>
        <w:rPr>
          <w:rFonts w:ascii="Georgia" w:hAnsi="Georgia"/>
          <w:color w:val="000000"/>
          <w:sz w:val="27"/>
          <w:szCs w:val="27"/>
        </w:rPr>
        <w:br/>
        <w:t>виє Ірод моровий,</w:t>
      </w:r>
      <w:r>
        <w:rPr>
          <w:rFonts w:ascii="Georgia" w:hAnsi="Georgia"/>
          <w:color w:val="000000"/>
          <w:sz w:val="27"/>
          <w:szCs w:val="27"/>
        </w:rPr>
        <w:br/>
        <w:t xml:space="preserve">маятник все дужче </w:t>
      </w:r>
      <w:proofErr w:type="spellStart"/>
      <w:r>
        <w:rPr>
          <w:rFonts w:ascii="Georgia" w:hAnsi="Georgia"/>
          <w:color w:val="000000"/>
          <w:sz w:val="27"/>
          <w:szCs w:val="27"/>
        </w:rPr>
        <w:t>бухка</w:t>
      </w:r>
      <w:proofErr w:type="spellEnd"/>
      <w:r>
        <w:rPr>
          <w:rFonts w:ascii="Georgia" w:hAnsi="Georgia"/>
          <w:color w:val="000000"/>
          <w:sz w:val="27"/>
          <w:szCs w:val="27"/>
        </w:rPr>
        <w:t>,</w:t>
      </w:r>
      <w:r>
        <w:rPr>
          <w:rFonts w:ascii="Georgia" w:hAnsi="Georgia"/>
          <w:color w:val="000000"/>
          <w:sz w:val="27"/>
          <w:szCs w:val="27"/>
        </w:rPr>
        <w:br/>
        <w:t>стогне янгол ледь живий…</w:t>
      </w:r>
      <w:r>
        <w:rPr>
          <w:rFonts w:ascii="Georgia" w:hAnsi="Georgia"/>
          <w:color w:val="000000"/>
          <w:sz w:val="27"/>
          <w:szCs w:val="27"/>
        </w:rPr>
        <w:br/>
      </w:r>
      <w:r>
        <w:rPr>
          <w:rFonts w:ascii="Georgia" w:hAnsi="Georgia"/>
          <w:color w:val="000000"/>
          <w:sz w:val="27"/>
          <w:szCs w:val="27"/>
        </w:rPr>
        <w:br/>
        <w:t>А він йде і йде, хоча</w:t>
      </w:r>
      <w:r>
        <w:rPr>
          <w:rFonts w:ascii="Georgia" w:hAnsi="Georgia"/>
          <w:color w:val="000000"/>
          <w:sz w:val="27"/>
          <w:szCs w:val="27"/>
        </w:rPr>
        <w:br/>
        <w:t>вже й не дихає свіча,</w:t>
      </w:r>
      <w:r>
        <w:rPr>
          <w:rFonts w:ascii="Georgia" w:hAnsi="Georgia"/>
          <w:color w:val="000000"/>
          <w:sz w:val="27"/>
          <w:szCs w:val="27"/>
        </w:rPr>
        <w:br/>
        <w:t>лиш вуста дрижать гарячі:</w:t>
      </w:r>
      <w:r>
        <w:rPr>
          <w:rFonts w:ascii="Georgia" w:hAnsi="Georgia"/>
          <w:color w:val="000000"/>
          <w:sz w:val="27"/>
          <w:szCs w:val="27"/>
        </w:rPr>
        <w:br/>
      </w:r>
      <w:r>
        <w:rPr>
          <w:rFonts w:ascii="Georgia" w:hAnsi="Georgia"/>
          <w:color w:val="000000"/>
          <w:sz w:val="27"/>
          <w:szCs w:val="27"/>
        </w:rPr>
        <w:br/>
        <w:t xml:space="preserve">янголе, не </w:t>
      </w:r>
      <w:proofErr w:type="spellStart"/>
      <w:r>
        <w:rPr>
          <w:rFonts w:ascii="Georgia" w:hAnsi="Georgia"/>
          <w:color w:val="000000"/>
          <w:sz w:val="27"/>
          <w:szCs w:val="27"/>
        </w:rPr>
        <w:t>впадь</w:t>
      </w:r>
      <w:proofErr w:type="spellEnd"/>
      <w:r>
        <w:rPr>
          <w:rFonts w:ascii="Georgia" w:hAnsi="Georgia"/>
          <w:color w:val="000000"/>
          <w:sz w:val="27"/>
          <w:szCs w:val="27"/>
        </w:rPr>
        <w:t xml:space="preserve"> з плеча.</w:t>
      </w:r>
      <w:r>
        <w:rPr>
          <w:rFonts w:ascii="Georgia" w:hAnsi="Georgia"/>
          <w:color w:val="000000"/>
          <w:sz w:val="27"/>
          <w:szCs w:val="27"/>
        </w:rPr>
        <w:br/>
      </w:r>
      <w:r>
        <w:rPr>
          <w:rFonts w:ascii="Georgia" w:hAnsi="Georgia"/>
          <w:color w:val="000000"/>
          <w:sz w:val="27"/>
          <w:szCs w:val="27"/>
        </w:rPr>
        <w:br/>
        <w:t>[30-31 січня 1992]</w:t>
      </w:r>
    </w:p>
    <w:p w:rsidR="009F19B5" w:rsidRDefault="007D01F5" w:rsidP="007D01F5">
      <w:pPr>
        <w:pStyle w:val="date"/>
        <w:ind w:left="1425"/>
        <w:rPr>
          <w:i/>
          <w:iCs/>
          <w:color w:val="000000"/>
          <w:sz w:val="18"/>
          <w:szCs w:val="18"/>
        </w:rPr>
      </w:pPr>
      <w:r>
        <w:rPr>
          <w:i/>
          <w:iCs/>
          <w:color w:val="000000"/>
          <w:sz w:val="18"/>
          <w:szCs w:val="18"/>
        </w:rPr>
        <w:t xml:space="preserve"> </w:t>
      </w:r>
      <w:r w:rsidR="009F19B5">
        <w:rPr>
          <w:i/>
          <w:iCs/>
          <w:color w:val="000000"/>
          <w:sz w:val="18"/>
          <w:szCs w:val="18"/>
        </w:rPr>
        <w:t>[15 травня 1982]</w:t>
      </w:r>
    </w:p>
    <w:p w:rsidR="008E6AA1" w:rsidRPr="008E6AA1" w:rsidRDefault="008E6AA1" w:rsidP="007D01F5">
      <w:pPr>
        <w:rPr>
          <w:rFonts w:ascii="Arial" w:hAnsi="Arial" w:cs="Arial"/>
          <w:color w:val="000000"/>
          <w:sz w:val="20"/>
          <w:szCs w:val="20"/>
          <w:shd w:val="clear" w:color="auto" w:fill="FFFFFF"/>
          <w:lang w:val="ru-RU"/>
        </w:rPr>
      </w:pPr>
      <w:r>
        <w:rPr>
          <w:rFonts w:ascii="Arial" w:hAnsi="Arial" w:cs="Arial"/>
          <w:color w:val="000000"/>
          <w:sz w:val="20"/>
          <w:szCs w:val="20"/>
          <w:shd w:val="clear" w:color="auto" w:fill="FFFFFF"/>
        </w:rPr>
        <w:t>Синові</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Такого єдиного, аж невимовно,</w:t>
      </w:r>
      <w:r>
        <w:rPr>
          <w:rFonts w:ascii="Arial" w:hAnsi="Arial" w:cs="Arial"/>
          <w:color w:val="000000"/>
          <w:sz w:val="20"/>
          <w:szCs w:val="20"/>
        </w:rPr>
        <w:br/>
      </w:r>
      <w:r>
        <w:rPr>
          <w:rFonts w:ascii="Arial" w:hAnsi="Arial" w:cs="Arial"/>
          <w:color w:val="000000"/>
          <w:sz w:val="20"/>
          <w:szCs w:val="20"/>
          <w:shd w:val="clear" w:color="auto" w:fill="FFFFFF"/>
        </w:rPr>
        <w:t>як тебе вберегти?</w:t>
      </w:r>
      <w:r>
        <w:rPr>
          <w:rFonts w:ascii="Arial" w:hAnsi="Arial" w:cs="Arial"/>
          <w:color w:val="000000"/>
          <w:sz w:val="20"/>
          <w:szCs w:val="20"/>
        </w:rPr>
        <w:br/>
      </w:r>
      <w:r>
        <w:rPr>
          <w:rFonts w:ascii="Arial" w:hAnsi="Arial" w:cs="Arial"/>
          <w:color w:val="000000"/>
          <w:sz w:val="20"/>
          <w:szCs w:val="20"/>
          <w:shd w:val="clear" w:color="auto" w:fill="FFFFFF"/>
        </w:rPr>
        <w:t xml:space="preserve">Я намалюю з дзвіночками </w:t>
      </w:r>
      <w:proofErr w:type="spellStart"/>
      <w:r>
        <w:rPr>
          <w:rFonts w:ascii="Arial" w:hAnsi="Arial" w:cs="Arial"/>
          <w:color w:val="000000"/>
          <w:sz w:val="20"/>
          <w:szCs w:val="20"/>
          <w:shd w:val="clear" w:color="auto" w:fill="FFFFFF"/>
        </w:rPr>
        <w:t>кловнів</w:t>
      </w:r>
      <w:proofErr w:type="spellEnd"/>
      <w:r>
        <w:rPr>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shd w:val="clear" w:color="auto" w:fill="FFFFFF"/>
        </w:rPr>
        <w:t>щоб тішився ти.</w:t>
      </w:r>
      <w:r>
        <w:rPr>
          <w:rFonts w:ascii="Arial" w:hAnsi="Arial" w:cs="Arial"/>
          <w:color w:val="000000"/>
          <w:sz w:val="20"/>
          <w:szCs w:val="20"/>
        </w:rPr>
        <w:br/>
      </w:r>
      <w:r>
        <w:rPr>
          <w:rFonts w:ascii="Arial" w:hAnsi="Arial" w:cs="Arial"/>
          <w:color w:val="000000"/>
          <w:sz w:val="20"/>
          <w:szCs w:val="20"/>
          <w:shd w:val="clear" w:color="auto" w:fill="FFFFFF"/>
        </w:rPr>
        <w:t>Сім кишень камінців назбираю плескатих, </w:t>
      </w:r>
      <w:r>
        <w:rPr>
          <w:rFonts w:ascii="Arial" w:hAnsi="Arial" w:cs="Arial"/>
          <w:color w:val="000000"/>
          <w:sz w:val="20"/>
          <w:szCs w:val="20"/>
        </w:rPr>
        <w:br/>
      </w:r>
      <w:r>
        <w:rPr>
          <w:rFonts w:ascii="Arial" w:hAnsi="Arial" w:cs="Arial"/>
          <w:color w:val="000000"/>
          <w:sz w:val="20"/>
          <w:szCs w:val="20"/>
          <w:shd w:val="clear" w:color="auto" w:fill="FFFFFF"/>
        </w:rPr>
        <w:t>щоб кидав ти їх по воді.</w:t>
      </w:r>
      <w:r>
        <w:rPr>
          <w:rFonts w:ascii="Arial" w:hAnsi="Arial" w:cs="Arial"/>
          <w:color w:val="000000"/>
          <w:sz w:val="20"/>
          <w:szCs w:val="20"/>
        </w:rPr>
        <w:br/>
      </w:r>
      <w:r>
        <w:rPr>
          <w:rFonts w:ascii="Arial" w:hAnsi="Arial" w:cs="Arial"/>
          <w:color w:val="000000"/>
          <w:sz w:val="20"/>
          <w:szCs w:val="20"/>
          <w:shd w:val="clear" w:color="auto" w:fill="FFFFFF"/>
        </w:rPr>
        <w:t>У подушку твою хочу неба набрати,</w:t>
      </w:r>
      <w:r>
        <w:rPr>
          <w:rFonts w:ascii="Arial" w:hAnsi="Arial" w:cs="Arial"/>
          <w:color w:val="000000"/>
          <w:sz w:val="20"/>
          <w:szCs w:val="20"/>
        </w:rPr>
        <w:br/>
      </w:r>
      <w:r>
        <w:rPr>
          <w:rFonts w:ascii="Arial" w:hAnsi="Arial" w:cs="Arial"/>
          <w:color w:val="000000"/>
          <w:sz w:val="20"/>
          <w:szCs w:val="20"/>
          <w:shd w:val="clear" w:color="auto" w:fill="FFFFFF"/>
        </w:rPr>
        <w:t>щоб янголи снились тобі...</w:t>
      </w:r>
      <w:r>
        <w:rPr>
          <w:rFonts w:ascii="Arial" w:hAnsi="Arial" w:cs="Arial"/>
          <w:color w:val="000000"/>
          <w:sz w:val="20"/>
          <w:szCs w:val="20"/>
        </w:rPr>
        <w:br/>
      </w:r>
      <w:r>
        <w:rPr>
          <w:rFonts w:ascii="Arial" w:hAnsi="Arial" w:cs="Arial"/>
          <w:color w:val="000000"/>
          <w:sz w:val="20"/>
          <w:szCs w:val="20"/>
          <w:shd w:val="clear" w:color="auto" w:fill="FFFFFF"/>
        </w:rPr>
        <w:t>Поклич, коли світ цей, скупий на ласки, </w:t>
      </w:r>
      <w:r>
        <w:rPr>
          <w:rFonts w:ascii="Arial" w:hAnsi="Arial" w:cs="Arial"/>
          <w:color w:val="000000"/>
          <w:sz w:val="20"/>
          <w:szCs w:val="20"/>
        </w:rPr>
        <w:br/>
      </w:r>
      <w:r>
        <w:rPr>
          <w:rFonts w:ascii="Arial" w:hAnsi="Arial" w:cs="Arial"/>
          <w:color w:val="000000"/>
          <w:sz w:val="20"/>
          <w:szCs w:val="20"/>
          <w:shd w:val="clear" w:color="auto" w:fill="FFFFFF"/>
        </w:rPr>
        <w:t>тебе доведе до плачу...</w:t>
      </w:r>
      <w:r>
        <w:rPr>
          <w:rFonts w:ascii="Arial" w:hAnsi="Arial" w:cs="Arial"/>
          <w:color w:val="000000"/>
          <w:sz w:val="20"/>
          <w:szCs w:val="20"/>
        </w:rPr>
        <w:br/>
      </w:r>
      <w:r>
        <w:rPr>
          <w:rFonts w:ascii="Arial" w:hAnsi="Arial" w:cs="Arial"/>
          <w:color w:val="000000"/>
          <w:sz w:val="20"/>
          <w:szCs w:val="20"/>
          <w:shd w:val="clear" w:color="auto" w:fill="FFFFFF"/>
        </w:rPr>
        <w:t>Як вірний той кінь із далекої казки</w:t>
      </w:r>
      <w:r>
        <w:rPr>
          <w:rFonts w:ascii="Arial" w:hAnsi="Arial" w:cs="Arial"/>
          <w:color w:val="000000"/>
          <w:sz w:val="20"/>
          <w:szCs w:val="20"/>
        </w:rPr>
        <w:br/>
      </w:r>
      <w:r>
        <w:rPr>
          <w:rFonts w:ascii="Arial" w:hAnsi="Arial" w:cs="Arial"/>
          <w:color w:val="000000"/>
          <w:sz w:val="20"/>
          <w:szCs w:val="20"/>
          <w:shd w:val="clear" w:color="auto" w:fill="FFFFFF"/>
        </w:rPr>
        <w:t>на поміч тобі прилечу.</w:t>
      </w:r>
    </w:p>
    <w:tbl>
      <w:tblPr>
        <w:tblW w:w="4972" w:type="dxa"/>
        <w:tblCellSpacing w:w="0" w:type="dxa"/>
        <w:tblInd w:w="426" w:type="dxa"/>
        <w:tblCellMar>
          <w:left w:w="0" w:type="dxa"/>
          <w:right w:w="0" w:type="dxa"/>
        </w:tblCellMar>
        <w:tblLook w:val="04A0" w:firstRow="1" w:lastRow="0" w:firstColumn="1" w:lastColumn="0" w:noHBand="0" w:noVBand="1"/>
      </w:tblPr>
      <w:tblGrid>
        <w:gridCol w:w="4972"/>
      </w:tblGrid>
      <w:tr w:rsidR="008E6AA1" w:rsidRPr="008E6AA1" w:rsidTr="008E6AA1">
        <w:trPr>
          <w:tblCellSpacing w:w="0" w:type="dxa"/>
        </w:trPr>
        <w:tc>
          <w:tcPr>
            <w:tcW w:w="4972" w:type="dxa"/>
            <w:shd w:val="clear" w:color="auto" w:fill="FFFFFF"/>
            <w:vAlign w:val="center"/>
            <w:hideMark/>
          </w:tcPr>
          <w:p w:rsidR="008E6AA1" w:rsidRPr="008E6AA1" w:rsidRDefault="008E6AA1" w:rsidP="007D01F5">
            <w:pPr>
              <w:spacing w:after="0" w:line="240" w:lineRule="auto"/>
              <w:rPr>
                <w:rFonts w:ascii="Times New Roman" w:eastAsia="Times New Roman" w:hAnsi="Times New Roman" w:cs="Times New Roman"/>
                <w:color w:val="FF0000"/>
                <w:sz w:val="28"/>
                <w:szCs w:val="28"/>
                <w:lang w:eastAsia="uk-UA"/>
              </w:rPr>
            </w:pPr>
          </w:p>
        </w:tc>
      </w:tr>
      <w:tr w:rsidR="008E6AA1" w:rsidRPr="008E6AA1" w:rsidTr="008E6AA1">
        <w:trPr>
          <w:trHeight w:val="300"/>
          <w:tblCellSpacing w:w="0" w:type="dxa"/>
        </w:trPr>
        <w:tc>
          <w:tcPr>
            <w:tcW w:w="4972" w:type="dxa"/>
            <w:shd w:val="clear" w:color="auto" w:fill="FFFFFF"/>
            <w:vAlign w:val="center"/>
            <w:hideMark/>
          </w:tcPr>
          <w:p w:rsidR="008E6AA1" w:rsidRPr="008E6AA1" w:rsidRDefault="008E6AA1" w:rsidP="007D01F5">
            <w:pPr>
              <w:spacing w:after="0" w:line="240" w:lineRule="auto"/>
              <w:rPr>
                <w:rFonts w:ascii="Times New Roman" w:eastAsia="Times New Roman" w:hAnsi="Times New Roman" w:cs="Times New Roman"/>
                <w:color w:val="000000"/>
                <w:lang w:eastAsia="uk-UA"/>
              </w:rPr>
            </w:pPr>
          </w:p>
        </w:tc>
      </w:tr>
      <w:tr w:rsidR="008E6AA1" w:rsidRPr="008E6AA1" w:rsidTr="008E6AA1">
        <w:trPr>
          <w:tblCellSpacing w:w="0" w:type="dxa"/>
        </w:trPr>
        <w:tc>
          <w:tcPr>
            <w:tcW w:w="4972" w:type="dxa"/>
            <w:shd w:val="clear" w:color="auto" w:fill="FFFFFF"/>
            <w:vAlign w:val="center"/>
            <w:hideMark/>
          </w:tcPr>
          <w:p w:rsidR="008E6AA1" w:rsidRPr="008E6AA1" w:rsidRDefault="008E6AA1" w:rsidP="007D01F5">
            <w:pPr>
              <w:spacing w:after="0" w:line="240" w:lineRule="auto"/>
              <w:rPr>
                <w:rFonts w:ascii="Times New Roman" w:eastAsia="Times New Roman" w:hAnsi="Times New Roman" w:cs="Times New Roman"/>
                <w:color w:val="000000"/>
                <w:sz w:val="24"/>
                <w:szCs w:val="24"/>
                <w:lang w:eastAsia="uk-UA"/>
              </w:rPr>
            </w:pPr>
            <w:r w:rsidRPr="008E6AA1">
              <w:rPr>
                <w:rFonts w:ascii="Times New Roman" w:eastAsia="Times New Roman" w:hAnsi="Times New Roman" w:cs="Times New Roman"/>
                <w:color w:val="000000"/>
                <w:sz w:val="24"/>
                <w:szCs w:val="24"/>
                <w:lang w:eastAsia="uk-UA"/>
              </w:rPr>
              <w:t>Був це хлопчик лагідний і тихий,</w:t>
            </w:r>
            <w:r w:rsidRPr="008E6AA1">
              <w:rPr>
                <w:rFonts w:ascii="Times New Roman" w:eastAsia="Times New Roman" w:hAnsi="Times New Roman" w:cs="Times New Roman"/>
                <w:color w:val="000000"/>
                <w:sz w:val="24"/>
                <w:szCs w:val="24"/>
                <w:lang w:eastAsia="uk-UA"/>
              </w:rPr>
              <w:br/>
              <w:t>Як сосновий у безвітря ліс...</w:t>
            </w:r>
            <w:r w:rsidRPr="008E6AA1">
              <w:rPr>
                <w:rFonts w:ascii="Times New Roman" w:eastAsia="Times New Roman" w:hAnsi="Times New Roman" w:cs="Times New Roman"/>
                <w:color w:val="000000"/>
                <w:sz w:val="24"/>
                <w:szCs w:val="24"/>
                <w:lang w:eastAsia="uk-UA"/>
              </w:rPr>
              <w:br/>
              <w:t>(Для якоїсь радості і втіхи </w:t>
            </w:r>
            <w:r w:rsidRPr="008E6AA1">
              <w:rPr>
                <w:rFonts w:ascii="Times New Roman" w:eastAsia="Times New Roman" w:hAnsi="Times New Roman" w:cs="Times New Roman"/>
                <w:color w:val="000000"/>
                <w:sz w:val="24"/>
                <w:szCs w:val="24"/>
                <w:lang w:eastAsia="uk-UA"/>
              </w:rPr>
              <w:br/>
              <w:t>Кожний з нас у дні прийшов і ріс).</w:t>
            </w:r>
            <w:r w:rsidRPr="008E6AA1">
              <w:rPr>
                <w:rFonts w:ascii="Times New Roman" w:eastAsia="Times New Roman" w:hAnsi="Times New Roman" w:cs="Times New Roman"/>
                <w:color w:val="000000"/>
                <w:sz w:val="24"/>
                <w:szCs w:val="24"/>
                <w:lang w:eastAsia="uk-UA"/>
              </w:rPr>
              <w:br/>
            </w:r>
            <w:r w:rsidRPr="008E6AA1">
              <w:rPr>
                <w:rFonts w:ascii="Times New Roman" w:eastAsia="Times New Roman" w:hAnsi="Times New Roman" w:cs="Times New Roman"/>
                <w:color w:val="000000"/>
                <w:sz w:val="24"/>
                <w:szCs w:val="24"/>
                <w:lang w:eastAsia="uk-UA"/>
              </w:rPr>
              <w:br/>
              <w:t>А сімнадцятий минув, зустрінув </w:t>
            </w:r>
            <w:r w:rsidRPr="008E6AA1">
              <w:rPr>
                <w:rFonts w:ascii="Times New Roman" w:eastAsia="Times New Roman" w:hAnsi="Times New Roman" w:cs="Times New Roman"/>
                <w:color w:val="000000"/>
                <w:sz w:val="24"/>
                <w:szCs w:val="24"/>
                <w:lang w:eastAsia="uk-UA"/>
              </w:rPr>
              <w:br/>
              <w:t>Наречену – кулю за Дніпром.</w:t>
            </w:r>
            <w:r w:rsidRPr="008E6AA1">
              <w:rPr>
                <w:rFonts w:ascii="Times New Roman" w:eastAsia="Times New Roman" w:hAnsi="Times New Roman" w:cs="Times New Roman"/>
                <w:color w:val="000000"/>
                <w:sz w:val="24"/>
                <w:szCs w:val="24"/>
                <w:lang w:eastAsia="uk-UA"/>
              </w:rPr>
              <w:br/>
              <w:t>– Обертайся, земле, без упину!</w:t>
            </w:r>
            <w:r w:rsidRPr="008E6AA1">
              <w:rPr>
                <w:rFonts w:ascii="Times New Roman" w:eastAsia="Times New Roman" w:hAnsi="Times New Roman" w:cs="Times New Roman"/>
                <w:color w:val="000000"/>
                <w:sz w:val="24"/>
                <w:szCs w:val="24"/>
                <w:lang w:eastAsia="uk-UA"/>
              </w:rPr>
              <w:br/>
              <w:t xml:space="preserve">Припасайте, </w:t>
            </w:r>
            <w:proofErr w:type="spellStart"/>
            <w:r w:rsidRPr="008E6AA1">
              <w:rPr>
                <w:rFonts w:ascii="Times New Roman" w:eastAsia="Times New Roman" w:hAnsi="Times New Roman" w:cs="Times New Roman"/>
                <w:color w:val="000000"/>
                <w:sz w:val="24"/>
                <w:szCs w:val="24"/>
                <w:lang w:eastAsia="uk-UA"/>
              </w:rPr>
              <w:t>припасайте</w:t>
            </w:r>
            <w:proofErr w:type="spellEnd"/>
            <w:r w:rsidRPr="008E6AA1">
              <w:rPr>
                <w:rFonts w:ascii="Times New Roman" w:eastAsia="Times New Roman" w:hAnsi="Times New Roman" w:cs="Times New Roman"/>
                <w:color w:val="000000"/>
                <w:sz w:val="24"/>
                <w:szCs w:val="24"/>
                <w:lang w:eastAsia="uk-UA"/>
              </w:rPr>
              <w:t xml:space="preserve"> бром!</w:t>
            </w:r>
            <w:r w:rsidRPr="008E6AA1">
              <w:rPr>
                <w:rFonts w:ascii="Times New Roman" w:eastAsia="Times New Roman" w:hAnsi="Times New Roman" w:cs="Times New Roman"/>
                <w:color w:val="000000"/>
                <w:sz w:val="24"/>
                <w:szCs w:val="24"/>
                <w:lang w:eastAsia="uk-UA"/>
              </w:rPr>
              <w:br/>
            </w:r>
            <w:r w:rsidRPr="008E6AA1">
              <w:rPr>
                <w:rFonts w:ascii="Times New Roman" w:eastAsia="Times New Roman" w:hAnsi="Times New Roman" w:cs="Times New Roman"/>
                <w:color w:val="000000"/>
                <w:sz w:val="24"/>
                <w:szCs w:val="24"/>
                <w:lang w:eastAsia="uk-UA"/>
              </w:rPr>
              <w:br/>
              <w:t>Ах, цей хлопчик лагідний і тихий, </w:t>
            </w:r>
            <w:r w:rsidRPr="008E6AA1">
              <w:rPr>
                <w:rFonts w:ascii="Times New Roman" w:eastAsia="Times New Roman" w:hAnsi="Times New Roman" w:cs="Times New Roman"/>
                <w:color w:val="000000"/>
                <w:sz w:val="24"/>
                <w:szCs w:val="24"/>
                <w:lang w:eastAsia="uk-UA"/>
              </w:rPr>
              <w:br/>
              <w:t>Що над степом ранній біль простер!</w:t>
            </w:r>
            <w:r w:rsidRPr="008E6AA1">
              <w:rPr>
                <w:rFonts w:ascii="Times New Roman" w:eastAsia="Times New Roman" w:hAnsi="Times New Roman" w:cs="Times New Roman"/>
                <w:color w:val="000000"/>
                <w:sz w:val="24"/>
                <w:szCs w:val="24"/>
                <w:lang w:eastAsia="uk-UA"/>
              </w:rPr>
              <w:br/>
              <w:t>(Для якої радості і втіхи</w:t>
            </w:r>
            <w:r w:rsidRPr="008E6AA1">
              <w:rPr>
                <w:rFonts w:ascii="Times New Roman" w:eastAsia="Times New Roman" w:hAnsi="Times New Roman" w:cs="Times New Roman"/>
                <w:color w:val="000000"/>
                <w:sz w:val="24"/>
                <w:szCs w:val="24"/>
                <w:lang w:eastAsia="uk-UA"/>
              </w:rPr>
              <w:br/>
              <w:t>Кожний з нас приходить і росте?)</w:t>
            </w:r>
          </w:p>
        </w:tc>
      </w:tr>
      <w:tr w:rsidR="008E6AA1" w:rsidRPr="008E6AA1" w:rsidTr="008E6AA1">
        <w:trPr>
          <w:trHeight w:val="300"/>
          <w:tblCellSpacing w:w="0" w:type="dxa"/>
        </w:trPr>
        <w:tc>
          <w:tcPr>
            <w:tcW w:w="4972" w:type="dxa"/>
            <w:shd w:val="clear" w:color="auto" w:fill="FFFFFF"/>
            <w:vAlign w:val="center"/>
            <w:hideMark/>
          </w:tcPr>
          <w:p w:rsidR="008E6AA1" w:rsidRPr="008E6AA1" w:rsidRDefault="008E6AA1" w:rsidP="007D01F5">
            <w:pPr>
              <w:spacing w:after="0" w:line="240" w:lineRule="auto"/>
              <w:rPr>
                <w:rFonts w:ascii="Times New Roman" w:eastAsia="Times New Roman" w:hAnsi="Times New Roman" w:cs="Times New Roman"/>
                <w:color w:val="000000"/>
                <w:lang w:eastAsia="uk-UA"/>
              </w:rPr>
            </w:pPr>
          </w:p>
        </w:tc>
      </w:tr>
      <w:tr w:rsidR="008E6AA1" w:rsidRPr="008E6AA1" w:rsidTr="008E6AA1">
        <w:trPr>
          <w:tblCellSpacing w:w="0" w:type="dxa"/>
        </w:trPr>
        <w:tc>
          <w:tcPr>
            <w:tcW w:w="4972" w:type="dxa"/>
            <w:shd w:val="clear" w:color="auto" w:fill="FFFFFF"/>
            <w:vAlign w:val="center"/>
            <w:hideMark/>
          </w:tcPr>
          <w:p w:rsidR="008E6AA1" w:rsidRPr="008E6AA1" w:rsidRDefault="008E6AA1" w:rsidP="007D01F5">
            <w:pPr>
              <w:spacing w:after="0" w:line="240" w:lineRule="auto"/>
              <w:rPr>
                <w:rFonts w:ascii="Times New Roman" w:eastAsia="Times New Roman" w:hAnsi="Times New Roman" w:cs="Times New Roman"/>
                <w:color w:val="007700"/>
                <w:sz w:val="20"/>
                <w:szCs w:val="20"/>
                <w:lang w:eastAsia="uk-UA"/>
              </w:rPr>
            </w:pPr>
            <w:r w:rsidRPr="008E6AA1">
              <w:rPr>
                <w:rFonts w:ascii="Times New Roman" w:eastAsia="Times New Roman" w:hAnsi="Times New Roman" w:cs="Times New Roman"/>
                <w:color w:val="007700"/>
                <w:sz w:val="20"/>
                <w:szCs w:val="20"/>
                <w:lang w:eastAsia="uk-UA"/>
              </w:rPr>
              <w:t>1926</w:t>
            </w:r>
          </w:p>
        </w:tc>
      </w:tr>
    </w:tbl>
    <w:p w:rsidR="008E6AA1" w:rsidRDefault="008E6AA1" w:rsidP="007D01F5">
      <w:pPr>
        <w:rPr>
          <w:rFonts w:ascii="Arial" w:hAnsi="Arial" w:cs="Arial"/>
          <w:color w:val="000000"/>
          <w:sz w:val="21"/>
          <w:szCs w:val="21"/>
          <w:shd w:val="clear" w:color="auto" w:fill="FFFFFF"/>
          <w:lang w:val="en-US"/>
        </w:rPr>
      </w:pPr>
      <w:r>
        <w:rPr>
          <w:rFonts w:ascii="Arial" w:hAnsi="Arial" w:cs="Arial"/>
          <w:color w:val="000000"/>
          <w:sz w:val="21"/>
          <w:szCs w:val="21"/>
          <w:shd w:val="clear" w:color="auto" w:fill="FFFFFF"/>
        </w:rPr>
        <w:t>А він молодий-молодий... </w:t>
      </w:r>
      <w:r>
        <w:rPr>
          <w:rFonts w:ascii="Arial" w:hAnsi="Arial" w:cs="Arial"/>
          <w:color w:val="000000"/>
          <w:sz w:val="21"/>
          <w:szCs w:val="21"/>
        </w:rPr>
        <w:br/>
      </w:r>
      <w:r>
        <w:rPr>
          <w:rFonts w:ascii="Arial" w:hAnsi="Arial" w:cs="Arial"/>
          <w:color w:val="000000"/>
          <w:sz w:val="21"/>
          <w:szCs w:val="21"/>
          <w:shd w:val="clear" w:color="auto" w:fill="FFFFFF"/>
        </w:rPr>
        <w:t>Неголений пух на обличчі. </w:t>
      </w:r>
      <w:r>
        <w:rPr>
          <w:rFonts w:ascii="Arial" w:hAnsi="Arial" w:cs="Arial"/>
          <w:color w:val="000000"/>
          <w:sz w:val="21"/>
          <w:szCs w:val="21"/>
        </w:rPr>
        <w:br/>
      </w:r>
      <w:r>
        <w:rPr>
          <w:rFonts w:ascii="Arial" w:hAnsi="Arial" w:cs="Arial"/>
          <w:color w:val="000000"/>
          <w:sz w:val="21"/>
          <w:szCs w:val="21"/>
          <w:shd w:val="clear" w:color="auto" w:fill="FFFFFF"/>
        </w:rPr>
        <w:t>Ще вчора до школи ходив... </w:t>
      </w:r>
      <w:r>
        <w:rPr>
          <w:rFonts w:ascii="Arial" w:hAnsi="Arial" w:cs="Arial"/>
          <w:color w:val="000000"/>
          <w:sz w:val="21"/>
          <w:szCs w:val="21"/>
        </w:rPr>
        <w:br/>
      </w:r>
      <w:r>
        <w:rPr>
          <w:rFonts w:ascii="Arial" w:hAnsi="Arial" w:cs="Arial"/>
          <w:color w:val="000000"/>
          <w:sz w:val="21"/>
          <w:szCs w:val="21"/>
          <w:shd w:val="clear" w:color="auto" w:fill="FFFFFF"/>
        </w:rPr>
        <w:t>Ще, мабуть, кохати не вивчив...</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Так очі ж навколо лихі...</w:t>
      </w:r>
      <w:r>
        <w:rPr>
          <w:rFonts w:ascii="Arial" w:hAnsi="Arial" w:cs="Arial"/>
          <w:color w:val="000000"/>
          <w:sz w:val="21"/>
          <w:szCs w:val="21"/>
        </w:rPr>
        <w:br/>
      </w:r>
      <w:r>
        <w:rPr>
          <w:rFonts w:ascii="Arial" w:hAnsi="Arial" w:cs="Arial"/>
          <w:color w:val="000000"/>
          <w:sz w:val="21"/>
          <w:szCs w:val="21"/>
          <w:shd w:val="clear" w:color="auto" w:fill="FFFFFF"/>
        </w:rPr>
        <w:t>Крізь зуби один - розстріляти!</w:t>
      </w:r>
      <w:r>
        <w:rPr>
          <w:rFonts w:ascii="Arial" w:hAnsi="Arial" w:cs="Arial"/>
          <w:color w:val="000000"/>
          <w:sz w:val="21"/>
          <w:szCs w:val="21"/>
        </w:rPr>
        <w:br/>
      </w:r>
      <w:r>
        <w:rPr>
          <w:rFonts w:ascii="Arial" w:hAnsi="Arial" w:cs="Arial"/>
          <w:color w:val="000000"/>
          <w:sz w:val="21"/>
          <w:szCs w:val="21"/>
          <w:shd w:val="clear" w:color="auto" w:fill="FFFFFF"/>
        </w:rPr>
        <w:t>...А там десь солома дахів.</w:t>
      </w:r>
      <w:r>
        <w:rPr>
          <w:rFonts w:ascii="Arial" w:hAnsi="Arial" w:cs="Arial"/>
          <w:color w:val="000000"/>
          <w:sz w:val="21"/>
          <w:szCs w:val="21"/>
        </w:rPr>
        <w:br/>
      </w:r>
      <w:r>
        <w:rPr>
          <w:rFonts w:ascii="Arial" w:hAnsi="Arial" w:cs="Arial"/>
          <w:color w:val="000000"/>
          <w:sz w:val="21"/>
          <w:szCs w:val="21"/>
          <w:shd w:val="clear" w:color="auto" w:fill="FFFFFF"/>
        </w:rPr>
        <w:t>...А там десь Шевченко і мати...</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Долоню на чоло поклав;</w:t>
      </w:r>
      <w:r>
        <w:rPr>
          <w:rFonts w:ascii="Arial" w:hAnsi="Arial" w:cs="Arial"/>
          <w:color w:val="000000"/>
          <w:sz w:val="21"/>
          <w:szCs w:val="21"/>
        </w:rPr>
        <w:br/>
      </w:r>
      <w:r>
        <w:rPr>
          <w:rFonts w:ascii="Arial" w:hAnsi="Arial" w:cs="Arial"/>
          <w:color w:val="000000"/>
          <w:sz w:val="21"/>
          <w:szCs w:val="21"/>
          <w:shd w:val="clear" w:color="auto" w:fill="FFFFFF"/>
        </w:rPr>
        <w:t>Крізь пальці майбутньому в вічі... </w:t>
      </w:r>
      <w:r>
        <w:rPr>
          <w:rFonts w:ascii="Arial" w:hAnsi="Arial" w:cs="Arial"/>
          <w:color w:val="000000"/>
          <w:sz w:val="21"/>
          <w:szCs w:val="21"/>
        </w:rPr>
        <w:br/>
      </w:r>
      <w:r>
        <w:rPr>
          <w:rFonts w:ascii="Arial" w:hAnsi="Arial" w:cs="Arial"/>
          <w:color w:val="000000"/>
          <w:sz w:val="21"/>
          <w:szCs w:val="21"/>
          <w:shd w:val="clear" w:color="auto" w:fill="FFFFFF"/>
        </w:rPr>
        <w:t>Хвилина текла, не текла... </w:t>
      </w:r>
      <w:r>
        <w:rPr>
          <w:rFonts w:ascii="Arial" w:hAnsi="Arial" w:cs="Arial"/>
          <w:color w:val="000000"/>
          <w:sz w:val="21"/>
          <w:szCs w:val="21"/>
        </w:rPr>
        <w:br/>
      </w:r>
      <w:r>
        <w:rPr>
          <w:rFonts w:ascii="Arial" w:hAnsi="Arial" w:cs="Arial"/>
          <w:color w:val="000000"/>
          <w:sz w:val="21"/>
          <w:szCs w:val="21"/>
          <w:shd w:val="clear" w:color="auto" w:fill="FFFFFF"/>
        </w:rPr>
        <w:t>Наган дав осічку аж двічі...</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А втрете... І сонячний сміх </w:t>
      </w:r>
      <w:r>
        <w:rPr>
          <w:rFonts w:ascii="Arial" w:hAnsi="Arial" w:cs="Arial"/>
          <w:color w:val="000000"/>
          <w:sz w:val="21"/>
          <w:szCs w:val="21"/>
        </w:rPr>
        <w:br/>
      </w:r>
      <w:r>
        <w:rPr>
          <w:rFonts w:ascii="Arial" w:hAnsi="Arial" w:cs="Arial"/>
          <w:color w:val="000000"/>
          <w:sz w:val="21"/>
          <w:szCs w:val="21"/>
          <w:shd w:val="clear" w:color="auto" w:fill="FFFFFF"/>
        </w:rPr>
        <w:t>На драні упав черевики... </w:t>
      </w:r>
      <w:r>
        <w:rPr>
          <w:rFonts w:ascii="Arial" w:hAnsi="Arial" w:cs="Arial"/>
          <w:color w:val="000000"/>
          <w:sz w:val="21"/>
          <w:szCs w:val="21"/>
        </w:rPr>
        <w:br/>
      </w:r>
      <w:r>
        <w:rPr>
          <w:rFonts w:ascii="Arial" w:hAnsi="Arial" w:cs="Arial"/>
          <w:color w:val="000000"/>
          <w:sz w:val="21"/>
          <w:szCs w:val="21"/>
          <w:shd w:val="clear" w:color="auto" w:fill="FFFFFF"/>
        </w:rPr>
        <w:t>І правда, і радість, і гріх, </w:t>
      </w:r>
      <w:r>
        <w:rPr>
          <w:rFonts w:ascii="Arial" w:hAnsi="Arial" w:cs="Arial"/>
          <w:color w:val="000000"/>
          <w:sz w:val="21"/>
          <w:szCs w:val="21"/>
        </w:rPr>
        <w:br/>
      </w:r>
      <w:r>
        <w:rPr>
          <w:rFonts w:ascii="Arial" w:hAnsi="Arial" w:cs="Arial"/>
          <w:color w:val="000000"/>
          <w:sz w:val="21"/>
          <w:szCs w:val="21"/>
          <w:shd w:val="clear" w:color="auto" w:fill="FFFFFF"/>
        </w:rPr>
        <w:t>І біль не навіки!</w:t>
      </w:r>
    </w:p>
    <w:p w:rsidR="008E6AA1" w:rsidRPr="008E6AA1" w:rsidRDefault="008E6AA1" w:rsidP="007D01F5">
      <w:pPr>
        <w:spacing w:after="0" w:line="240" w:lineRule="auto"/>
        <w:rPr>
          <w:rFonts w:ascii="Times New Roman" w:eastAsia="Times New Roman" w:hAnsi="Times New Roman" w:cs="Times New Roman"/>
          <w:sz w:val="24"/>
          <w:szCs w:val="24"/>
          <w:lang w:eastAsia="uk-UA"/>
        </w:rPr>
      </w:pPr>
      <w:r w:rsidRPr="008E6AA1">
        <w:rPr>
          <w:rFonts w:ascii="Arial" w:eastAsia="Times New Roman" w:hAnsi="Arial" w:cs="Arial"/>
          <w:color w:val="000000"/>
          <w:sz w:val="21"/>
          <w:szCs w:val="21"/>
          <w:shd w:val="clear" w:color="auto" w:fill="EBEBEB"/>
          <w:lang w:eastAsia="uk-UA"/>
        </w:rPr>
        <w:t xml:space="preserve">Євген  Плужник коротка біографія Євген Павлович Плужник народився 14 (26) грудня 1898 у слободі </w:t>
      </w:r>
      <w:proofErr w:type="spellStart"/>
      <w:r w:rsidRPr="008E6AA1">
        <w:rPr>
          <w:rFonts w:ascii="Arial" w:eastAsia="Times New Roman" w:hAnsi="Arial" w:cs="Arial"/>
          <w:color w:val="000000"/>
          <w:sz w:val="21"/>
          <w:szCs w:val="21"/>
          <w:shd w:val="clear" w:color="auto" w:fill="EBEBEB"/>
          <w:lang w:eastAsia="uk-UA"/>
        </w:rPr>
        <w:t>Кантемирівка</w:t>
      </w:r>
      <w:proofErr w:type="spellEnd"/>
      <w:r w:rsidRPr="008E6AA1">
        <w:rPr>
          <w:rFonts w:ascii="Arial" w:eastAsia="Times New Roman" w:hAnsi="Arial" w:cs="Arial"/>
          <w:color w:val="000000"/>
          <w:sz w:val="21"/>
          <w:szCs w:val="21"/>
          <w:shd w:val="clear" w:color="auto" w:fill="EBEBEB"/>
          <w:lang w:eastAsia="uk-UA"/>
        </w:rPr>
        <w:t xml:space="preserve"> Богучарського повіту Воронезької губернії (Східна Слобожанщина). Батько його був вихідцем з Полтави. Деякий час вчився у Воронезькій гімназії (виключений за участь у нелегальних гуртках), пізніше — у Ростові-на-Дону, Боброві (</w:t>
      </w:r>
      <w:proofErr w:type="spellStart"/>
      <w:r w:rsidRPr="008E6AA1">
        <w:rPr>
          <w:rFonts w:ascii="Arial" w:eastAsia="Times New Roman" w:hAnsi="Arial" w:cs="Arial"/>
          <w:color w:val="000000"/>
          <w:sz w:val="21"/>
          <w:szCs w:val="21"/>
          <w:shd w:val="clear" w:color="auto" w:fill="EBEBEB"/>
          <w:lang w:eastAsia="uk-UA"/>
        </w:rPr>
        <w:t>Воронежчина</w:t>
      </w:r>
      <w:proofErr w:type="spellEnd"/>
      <w:r w:rsidRPr="008E6AA1">
        <w:rPr>
          <w:rFonts w:ascii="Arial" w:eastAsia="Times New Roman" w:hAnsi="Arial" w:cs="Arial"/>
          <w:color w:val="000000"/>
          <w:sz w:val="21"/>
          <w:szCs w:val="21"/>
          <w:shd w:val="clear" w:color="auto" w:fill="EBEBEB"/>
          <w:lang w:eastAsia="uk-UA"/>
        </w:rPr>
        <w:t xml:space="preserve">). 1918 року родина переїздить на Полтавщину, де Є. Плужник працює вчителем мови та літератури. З 1920 навчався у Київському зоотехнічному інституті, навчання покинув, щоб стати актором. З 1921 року поет навчався у Київському музично-драматичному інституті імені Миколи Лисенка, але покинути навчання через туберкульоз. З 1923 року Євген працював у редакціях, був перекладачем, а вечорами продовжував самоосвіту й писав </w:t>
      </w:r>
      <w:proofErr w:type="spellStart"/>
      <w:r w:rsidRPr="008E6AA1">
        <w:rPr>
          <w:rFonts w:ascii="Arial" w:eastAsia="Times New Roman" w:hAnsi="Arial" w:cs="Arial"/>
          <w:color w:val="000000"/>
          <w:sz w:val="21"/>
          <w:szCs w:val="21"/>
          <w:shd w:val="clear" w:color="auto" w:fill="EBEBEB"/>
          <w:lang w:eastAsia="uk-UA"/>
        </w:rPr>
        <w:t>вірш</w:t>
      </w:r>
      <w:proofErr w:type="spellEnd"/>
      <w:r w:rsidRPr="008E6AA1">
        <w:rPr>
          <w:rFonts w:ascii="Arial" w:eastAsia="Times New Roman" w:hAnsi="Arial" w:cs="Arial"/>
          <w:color w:val="000000"/>
          <w:sz w:val="21"/>
          <w:szCs w:val="21"/>
          <w:shd w:val="clear" w:color="auto" w:fill="EBEBEB"/>
          <w:lang w:eastAsia="uk-UA"/>
        </w:rPr>
        <w:t xml:space="preserve">і. 1923 року одружився з Галиною Коваленко. З 1924 року стає активним учасником організації «Ланка». Перші твори були під власним прізвищем опубліковані 1924 року. У 1926 році хвороба загострилася, лікування Євген проходив у Ворзелі. Відтоді двічі на рік — в Криму або на Кавказі. У середині 1920-х років видав свої перші поетичні збірки «Дні» (1926) і «Рання осінь» (1927). 4 грудня 1934 заарештований НКВД. Звинувачений у належності до націоналістичної терористичної </w:t>
      </w:r>
      <w:proofErr w:type="spellStart"/>
      <w:r w:rsidRPr="008E6AA1">
        <w:rPr>
          <w:rFonts w:ascii="Arial" w:eastAsia="Times New Roman" w:hAnsi="Arial" w:cs="Arial"/>
          <w:color w:val="000000"/>
          <w:sz w:val="21"/>
          <w:szCs w:val="21"/>
          <w:shd w:val="clear" w:color="auto" w:fill="EBEBEB"/>
          <w:lang w:eastAsia="uk-UA"/>
        </w:rPr>
        <w:t>організації </w:t>
      </w:r>
      <w:proofErr w:type="spellEnd"/>
      <w:r w:rsidRPr="008E6AA1">
        <w:rPr>
          <w:rFonts w:ascii="Arial" w:eastAsia="Times New Roman" w:hAnsi="Arial" w:cs="Arial"/>
          <w:color w:val="000000"/>
          <w:sz w:val="21"/>
          <w:szCs w:val="21"/>
          <w:shd w:val="clear" w:color="auto" w:fill="EBEBEB"/>
          <w:lang w:eastAsia="uk-UA"/>
        </w:rPr>
        <w:t xml:space="preserve">і засуджений до розстрілу. Згодом вирок змінено на довготривале табірне ув’язнення на Соловках, де він помер 2 лютого 1936 від туберкульозу. Реабілітований у серпні 1956 року. </w:t>
      </w:r>
    </w:p>
    <w:p w:rsidR="008E6AA1" w:rsidRDefault="008E6AA1" w:rsidP="007D01F5">
      <w:pPr>
        <w:rPr>
          <w:sz w:val="28"/>
          <w:szCs w:val="28"/>
          <w:lang w:val="en-US"/>
        </w:rPr>
      </w:pPr>
    </w:p>
    <w:p w:rsidR="00B63156" w:rsidRDefault="00B63156" w:rsidP="007D01F5">
      <w:pPr>
        <w:rPr>
          <w:sz w:val="28"/>
          <w:szCs w:val="28"/>
        </w:rPr>
      </w:pPr>
      <w:r>
        <w:rPr>
          <w:sz w:val="28"/>
          <w:szCs w:val="28"/>
        </w:rPr>
        <w:t>Драй-Хмара</w:t>
      </w:r>
    </w:p>
    <w:tbl>
      <w:tblPr>
        <w:tblW w:w="0" w:type="auto"/>
        <w:tblCellSpacing w:w="0" w:type="dxa"/>
        <w:tblInd w:w="851" w:type="dxa"/>
        <w:shd w:val="clear" w:color="auto" w:fill="FFFFFF"/>
        <w:tblCellMar>
          <w:left w:w="0" w:type="dxa"/>
          <w:right w:w="0" w:type="dxa"/>
        </w:tblCellMar>
        <w:tblLook w:val="04A0" w:firstRow="1" w:lastRow="0" w:firstColumn="1" w:lastColumn="0" w:noHBand="0" w:noVBand="1"/>
      </w:tblPr>
      <w:tblGrid>
        <w:gridCol w:w="4161"/>
      </w:tblGrid>
      <w:tr w:rsidR="00B63156" w:rsidRPr="00B63156" w:rsidTr="007D01F5">
        <w:trPr>
          <w:tblCellSpacing w:w="0" w:type="dxa"/>
        </w:trPr>
        <w:tc>
          <w:tcPr>
            <w:tcW w:w="4161" w:type="dxa"/>
            <w:shd w:val="clear" w:color="auto" w:fill="FFFFFF"/>
            <w:vAlign w:val="center"/>
            <w:hideMark/>
          </w:tcPr>
          <w:p w:rsidR="00B63156" w:rsidRPr="00B63156" w:rsidRDefault="00B63156" w:rsidP="007D01F5">
            <w:pPr>
              <w:spacing w:after="0" w:line="240" w:lineRule="auto"/>
              <w:rPr>
                <w:rFonts w:ascii="Times New Roman" w:eastAsia="Times New Roman" w:hAnsi="Times New Roman" w:cs="Times New Roman"/>
                <w:color w:val="FF0000"/>
                <w:sz w:val="28"/>
                <w:szCs w:val="28"/>
                <w:lang w:eastAsia="uk-UA"/>
              </w:rPr>
            </w:pPr>
            <w:r w:rsidRPr="00B63156">
              <w:rPr>
                <w:rFonts w:ascii="Times New Roman" w:eastAsia="Times New Roman" w:hAnsi="Times New Roman" w:cs="Times New Roman"/>
                <w:color w:val="FF0000"/>
                <w:sz w:val="28"/>
                <w:szCs w:val="28"/>
                <w:lang w:eastAsia="uk-UA"/>
              </w:rPr>
              <w:t>ЛЕБЕДІ</w:t>
            </w:r>
          </w:p>
        </w:tc>
      </w:tr>
      <w:tr w:rsidR="00B63156" w:rsidRPr="00B63156" w:rsidTr="007D01F5">
        <w:trPr>
          <w:trHeight w:val="225"/>
          <w:tblCellSpacing w:w="0" w:type="dxa"/>
        </w:trPr>
        <w:tc>
          <w:tcPr>
            <w:tcW w:w="4161" w:type="dxa"/>
            <w:shd w:val="clear" w:color="auto" w:fill="FFFFFF"/>
            <w:vAlign w:val="center"/>
            <w:hideMark/>
          </w:tcPr>
          <w:p w:rsidR="00B63156" w:rsidRPr="00B63156" w:rsidRDefault="00B63156" w:rsidP="007D01F5">
            <w:pPr>
              <w:spacing w:after="0" w:line="240" w:lineRule="auto"/>
              <w:rPr>
                <w:rFonts w:ascii="Times New Roman" w:eastAsia="Times New Roman" w:hAnsi="Times New Roman" w:cs="Times New Roman"/>
                <w:color w:val="000000"/>
                <w:lang w:eastAsia="uk-UA"/>
              </w:rPr>
            </w:pPr>
          </w:p>
        </w:tc>
      </w:tr>
      <w:tr w:rsidR="00B63156" w:rsidRPr="00B63156" w:rsidTr="007D01F5">
        <w:trPr>
          <w:tblCellSpacing w:w="0" w:type="dxa"/>
        </w:trPr>
        <w:tc>
          <w:tcPr>
            <w:tcW w:w="4161" w:type="dxa"/>
            <w:shd w:val="clear" w:color="auto" w:fill="FFFFFF"/>
            <w:vAlign w:val="center"/>
            <w:hideMark/>
          </w:tcPr>
          <w:p w:rsidR="00B63156" w:rsidRPr="00B63156" w:rsidRDefault="00B63156" w:rsidP="007D01F5">
            <w:pPr>
              <w:spacing w:after="0" w:line="240" w:lineRule="auto"/>
              <w:rPr>
                <w:rFonts w:ascii="Times New Roman" w:eastAsia="Times New Roman" w:hAnsi="Times New Roman" w:cs="Times New Roman"/>
                <w:i/>
                <w:iCs/>
                <w:color w:val="000000"/>
                <w:sz w:val="20"/>
                <w:szCs w:val="20"/>
                <w:lang w:eastAsia="uk-UA"/>
              </w:rPr>
            </w:pPr>
            <w:r w:rsidRPr="00B63156">
              <w:rPr>
                <w:rFonts w:ascii="Times New Roman" w:eastAsia="Times New Roman" w:hAnsi="Times New Roman" w:cs="Times New Roman"/>
                <w:i/>
                <w:iCs/>
                <w:color w:val="000000"/>
                <w:sz w:val="20"/>
                <w:szCs w:val="20"/>
                <w:lang w:eastAsia="uk-UA"/>
              </w:rPr>
              <w:t>Присвячую своїм товаришам</w:t>
            </w:r>
          </w:p>
        </w:tc>
      </w:tr>
      <w:tr w:rsidR="00B63156" w:rsidRPr="00B63156" w:rsidTr="007D01F5">
        <w:trPr>
          <w:trHeight w:val="225"/>
          <w:tblCellSpacing w:w="0" w:type="dxa"/>
        </w:trPr>
        <w:tc>
          <w:tcPr>
            <w:tcW w:w="4161" w:type="dxa"/>
            <w:shd w:val="clear" w:color="auto" w:fill="FFFFFF"/>
            <w:vAlign w:val="center"/>
            <w:hideMark/>
          </w:tcPr>
          <w:p w:rsidR="00B63156" w:rsidRPr="00B63156" w:rsidRDefault="00B63156" w:rsidP="007D01F5">
            <w:pPr>
              <w:spacing w:after="0" w:line="240" w:lineRule="auto"/>
              <w:rPr>
                <w:rFonts w:ascii="Times New Roman" w:eastAsia="Times New Roman" w:hAnsi="Times New Roman" w:cs="Times New Roman"/>
                <w:color w:val="000000"/>
                <w:lang w:eastAsia="uk-UA"/>
              </w:rPr>
            </w:pPr>
          </w:p>
        </w:tc>
      </w:tr>
      <w:tr w:rsidR="00B63156" w:rsidRPr="00B63156" w:rsidTr="007D01F5">
        <w:trPr>
          <w:tblCellSpacing w:w="0" w:type="dxa"/>
        </w:trPr>
        <w:tc>
          <w:tcPr>
            <w:tcW w:w="4161" w:type="dxa"/>
            <w:shd w:val="clear" w:color="auto" w:fill="FFFFFF"/>
            <w:vAlign w:val="center"/>
            <w:hideMark/>
          </w:tcPr>
          <w:p w:rsidR="00B63156" w:rsidRPr="00B63156" w:rsidRDefault="00B63156" w:rsidP="007D01F5">
            <w:pPr>
              <w:spacing w:after="0" w:line="240" w:lineRule="auto"/>
              <w:rPr>
                <w:rFonts w:ascii="Times New Roman" w:eastAsia="Times New Roman" w:hAnsi="Times New Roman" w:cs="Times New Roman"/>
                <w:color w:val="000000"/>
                <w:sz w:val="24"/>
                <w:szCs w:val="24"/>
                <w:lang w:eastAsia="uk-UA"/>
              </w:rPr>
            </w:pPr>
            <w:r w:rsidRPr="00B63156">
              <w:rPr>
                <w:rFonts w:ascii="Times New Roman" w:eastAsia="Times New Roman" w:hAnsi="Times New Roman" w:cs="Times New Roman"/>
                <w:color w:val="000000"/>
                <w:sz w:val="24"/>
                <w:szCs w:val="24"/>
                <w:lang w:eastAsia="uk-UA"/>
              </w:rPr>
              <w:t>На тихім озері, де мліють верболози,</w:t>
            </w:r>
            <w:r w:rsidRPr="00B63156">
              <w:rPr>
                <w:rFonts w:ascii="Times New Roman" w:eastAsia="Times New Roman" w:hAnsi="Times New Roman" w:cs="Times New Roman"/>
                <w:color w:val="000000"/>
                <w:sz w:val="24"/>
                <w:szCs w:val="24"/>
                <w:lang w:eastAsia="uk-UA"/>
              </w:rPr>
              <w:br/>
              <w:t>давно приборкані, і влітку, й восени</w:t>
            </w:r>
            <w:r w:rsidRPr="00B63156">
              <w:rPr>
                <w:rFonts w:ascii="Times New Roman" w:eastAsia="Times New Roman" w:hAnsi="Times New Roman" w:cs="Times New Roman"/>
                <w:color w:val="000000"/>
                <w:sz w:val="24"/>
                <w:szCs w:val="24"/>
                <w:lang w:eastAsia="uk-UA"/>
              </w:rPr>
              <w:br/>
              <w:t>то плюскоталися, то плавали вони,</w:t>
            </w:r>
            <w:r w:rsidRPr="00B63156">
              <w:rPr>
                <w:rFonts w:ascii="Times New Roman" w:eastAsia="Times New Roman" w:hAnsi="Times New Roman" w:cs="Times New Roman"/>
                <w:color w:val="000000"/>
                <w:sz w:val="24"/>
                <w:szCs w:val="24"/>
                <w:lang w:eastAsia="uk-UA"/>
              </w:rPr>
              <w:br/>
              <w:t>і шиї гнулися у них, як буйні лози.</w:t>
            </w:r>
            <w:r w:rsidRPr="00B63156">
              <w:rPr>
                <w:rFonts w:ascii="Times New Roman" w:eastAsia="Times New Roman" w:hAnsi="Times New Roman" w:cs="Times New Roman"/>
                <w:color w:val="000000"/>
                <w:sz w:val="24"/>
                <w:szCs w:val="24"/>
                <w:lang w:eastAsia="uk-UA"/>
              </w:rPr>
              <w:br/>
            </w:r>
            <w:r w:rsidRPr="00B63156">
              <w:rPr>
                <w:rFonts w:ascii="Times New Roman" w:eastAsia="Times New Roman" w:hAnsi="Times New Roman" w:cs="Times New Roman"/>
                <w:color w:val="000000"/>
                <w:sz w:val="24"/>
                <w:szCs w:val="24"/>
                <w:lang w:eastAsia="uk-UA"/>
              </w:rPr>
              <w:br/>
              <w:t>Коли ж дзвінкі, як скло, надходили морози</w:t>
            </w:r>
            <w:r w:rsidRPr="00B63156">
              <w:rPr>
                <w:rFonts w:ascii="Times New Roman" w:eastAsia="Times New Roman" w:hAnsi="Times New Roman" w:cs="Times New Roman"/>
                <w:color w:val="000000"/>
                <w:sz w:val="24"/>
                <w:szCs w:val="24"/>
                <w:lang w:eastAsia="uk-UA"/>
              </w:rPr>
              <w:br/>
              <w:t>і плесо шерхнуло, пірнувши в білі сни,—</w:t>
            </w:r>
            <w:r w:rsidRPr="00B63156">
              <w:rPr>
                <w:rFonts w:ascii="Times New Roman" w:eastAsia="Times New Roman" w:hAnsi="Times New Roman" w:cs="Times New Roman"/>
                <w:color w:val="000000"/>
                <w:sz w:val="24"/>
                <w:szCs w:val="24"/>
                <w:lang w:eastAsia="uk-UA"/>
              </w:rPr>
              <w:br/>
              <w:t>плавці ламали враз ті крижані лани,</w:t>
            </w:r>
            <w:r w:rsidRPr="00B63156">
              <w:rPr>
                <w:rFonts w:ascii="Times New Roman" w:eastAsia="Times New Roman" w:hAnsi="Times New Roman" w:cs="Times New Roman"/>
                <w:color w:val="000000"/>
                <w:sz w:val="24"/>
                <w:szCs w:val="24"/>
                <w:lang w:eastAsia="uk-UA"/>
              </w:rPr>
              <w:br/>
              <w:t>і не страшні для них були зими погрози.</w:t>
            </w:r>
            <w:r w:rsidRPr="00B63156">
              <w:rPr>
                <w:rFonts w:ascii="Times New Roman" w:eastAsia="Times New Roman" w:hAnsi="Times New Roman" w:cs="Times New Roman"/>
                <w:color w:val="000000"/>
                <w:sz w:val="24"/>
                <w:szCs w:val="24"/>
                <w:lang w:eastAsia="uk-UA"/>
              </w:rPr>
              <w:br/>
            </w:r>
            <w:r w:rsidRPr="00B63156">
              <w:rPr>
                <w:rFonts w:ascii="Times New Roman" w:eastAsia="Times New Roman" w:hAnsi="Times New Roman" w:cs="Times New Roman"/>
                <w:color w:val="000000"/>
                <w:sz w:val="24"/>
                <w:szCs w:val="24"/>
                <w:lang w:eastAsia="uk-UA"/>
              </w:rPr>
              <w:br/>
              <w:t>О гроно п’ятірне нездоланих співців,</w:t>
            </w:r>
            <w:r w:rsidRPr="00B63156">
              <w:rPr>
                <w:rFonts w:ascii="Times New Roman" w:eastAsia="Times New Roman" w:hAnsi="Times New Roman" w:cs="Times New Roman"/>
                <w:color w:val="000000"/>
                <w:sz w:val="24"/>
                <w:szCs w:val="24"/>
                <w:lang w:eastAsia="uk-UA"/>
              </w:rPr>
              <w:br/>
              <w:t>крізь бурю й сніг гримить твій переможний спів,</w:t>
            </w:r>
            <w:r w:rsidRPr="00B63156">
              <w:rPr>
                <w:rFonts w:ascii="Times New Roman" w:eastAsia="Times New Roman" w:hAnsi="Times New Roman" w:cs="Times New Roman"/>
                <w:color w:val="000000"/>
                <w:sz w:val="24"/>
                <w:szCs w:val="24"/>
                <w:lang w:eastAsia="uk-UA"/>
              </w:rPr>
              <w:br/>
              <w:t>що розбивав лід одчаю і зневіри.</w:t>
            </w:r>
            <w:r w:rsidRPr="00B63156">
              <w:rPr>
                <w:rFonts w:ascii="Times New Roman" w:eastAsia="Times New Roman" w:hAnsi="Times New Roman" w:cs="Times New Roman"/>
                <w:color w:val="000000"/>
                <w:sz w:val="24"/>
                <w:szCs w:val="24"/>
                <w:lang w:eastAsia="uk-UA"/>
              </w:rPr>
              <w:br/>
            </w:r>
            <w:r w:rsidRPr="00B63156">
              <w:rPr>
                <w:rFonts w:ascii="Times New Roman" w:eastAsia="Times New Roman" w:hAnsi="Times New Roman" w:cs="Times New Roman"/>
                <w:color w:val="000000"/>
                <w:sz w:val="24"/>
                <w:szCs w:val="24"/>
                <w:lang w:eastAsia="uk-UA"/>
              </w:rPr>
              <w:br/>
              <w:t>Дерзайте, лебеді: з неволі, з небуття</w:t>
            </w:r>
            <w:r w:rsidRPr="00B63156">
              <w:rPr>
                <w:rFonts w:ascii="Times New Roman" w:eastAsia="Times New Roman" w:hAnsi="Times New Roman" w:cs="Times New Roman"/>
                <w:color w:val="000000"/>
                <w:sz w:val="24"/>
                <w:szCs w:val="24"/>
                <w:lang w:eastAsia="uk-UA"/>
              </w:rPr>
              <w:br/>
              <w:t>веде вас у світи ясне сузір’я Ліри,</w:t>
            </w:r>
            <w:r w:rsidRPr="00B63156">
              <w:rPr>
                <w:rFonts w:ascii="Times New Roman" w:eastAsia="Times New Roman" w:hAnsi="Times New Roman" w:cs="Times New Roman"/>
                <w:color w:val="000000"/>
                <w:sz w:val="24"/>
                <w:szCs w:val="24"/>
                <w:lang w:eastAsia="uk-UA"/>
              </w:rPr>
              <w:br/>
              <w:t>де пінить океан кипучого життя.</w:t>
            </w:r>
          </w:p>
        </w:tc>
      </w:tr>
      <w:tr w:rsidR="00B63156" w:rsidRPr="00B63156" w:rsidTr="007D01F5">
        <w:trPr>
          <w:trHeight w:val="300"/>
          <w:tblCellSpacing w:w="0" w:type="dxa"/>
        </w:trPr>
        <w:tc>
          <w:tcPr>
            <w:tcW w:w="4161" w:type="dxa"/>
            <w:shd w:val="clear" w:color="auto" w:fill="FFFFFF"/>
            <w:vAlign w:val="center"/>
            <w:hideMark/>
          </w:tcPr>
          <w:p w:rsidR="00B63156" w:rsidRPr="00B63156" w:rsidRDefault="00B63156" w:rsidP="007D01F5">
            <w:pPr>
              <w:spacing w:after="0" w:line="240" w:lineRule="auto"/>
              <w:rPr>
                <w:rFonts w:ascii="Times New Roman" w:eastAsia="Times New Roman" w:hAnsi="Times New Roman" w:cs="Times New Roman"/>
                <w:color w:val="000000"/>
                <w:lang w:eastAsia="uk-UA"/>
              </w:rPr>
            </w:pPr>
          </w:p>
        </w:tc>
      </w:tr>
      <w:tr w:rsidR="00B63156" w:rsidRPr="00B63156" w:rsidTr="007D01F5">
        <w:trPr>
          <w:tblCellSpacing w:w="0" w:type="dxa"/>
        </w:trPr>
        <w:tc>
          <w:tcPr>
            <w:tcW w:w="4161" w:type="dxa"/>
            <w:shd w:val="clear" w:color="auto" w:fill="FFFFFF"/>
            <w:vAlign w:val="center"/>
            <w:hideMark/>
          </w:tcPr>
          <w:p w:rsidR="00B63156" w:rsidRDefault="00B63156" w:rsidP="007D01F5">
            <w:pPr>
              <w:spacing w:after="0" w:line="240" w:lineRule="auto"/>
              <w:rPr>
                <w:rFonts w:ascii="Times New Roman" w:eastAsia="Times New Roman" w:hAnsi="Times New Roman" w:cs="Times New Roman"/>
                <w:color w:val="007700"/>
                <w:sz w:val="20"/>
                <w:szCs w:val="20"/>
                <w:lang w:eastAsia="uk-UA"/>
              </w:rPr>
            </w:pPr>
            <w:r w:rsidRPr="00B63156">
              <w:rPr>
                <w:rFonts w:ascii="Times New Roman" w:eastAsia="Times New Roman" w:hAnsi="Times New Roman" w:cs="Times New Roman"/>
                <w:color w:val="007700"/>
                <w:sz w:val="20"/>
                <w:szCs w:val="20"/>
                <w:lang w:eastAsia="uk-UA"/>
              </w:rPr>
              <w:t>1928</w:t>
            </w:r>
          </w:p>
          <w:p w:rsidR="007D01F5" w:rsidRDefault="007D01F5" w:rsidP="007D01F5">
            <w:pPr>
              <w:spacing w:after="0" w:line="240" w:lineRule="auto"/>
              <w:rPr>
                <w:rFonts w:ascii="Times New Roman" w:eastAsia="Times New Roman" w:hAnsi="Times New Roman" w:cs="Times New Roman"/>
                <w:color w:val="007700"/>
                <w:sz w:val="20"/>
                <w:szCs w:val="20"/>
                <w:lang w:eastAsia="uk-UA"/>
              </w:rPr>
            </w:pPr>
          </w:p>
          <w:p w:rsidR="007D01F5" w:rsidRDefault="007D01F5" w:rsidP="007D01F5">
            <w:pPr>
              <w:spacing w:after="0" w:line="240" w:lineRule="auto"/>
              <w:rPr>
                <w:rFonts w:ascii="Times New Roman" w:eastAsia="Times New Roman" w:hAnsi="Times New Roman" w:cs="Times New Roman"/>
                <w:color w:val="007700"/>
                <w:sz w:val="20"/>
                <w:szCs w:val="20"/>
                <w:lang w:eastAsia="uk-UA"/>
              </w:rPr>
            </w:pPr>
          </w:p>
          <w:p w:rsidR="007D01F5" w:rsidRPr="007D01F5" w:rsidRDefault="007D01F5" w:rsidP="007D01F5">
            <w:pPr>
              <w:spacing w:after="0" w:line="240" w:lineRule="auto"/>
              <w:rPr>
                <w:rFonts w:ascii="Times New Roman" w:eastAsia="Times New Roman" w:hAnsi="Times New Roman" w:cs="Times New Roman"/>
                <w:color w:val="007700"/>
                <w:sz w:val="24"/>
                <w:szCs w:val="24"/>
                <w:lang w:eastAsia="uk-UA"/>
              </w:rPr>
            </w:pPr>
            <w:r w:rsidRPr="007D01F5">
              <w:rPr>
                <w:rFonts w:ascii="Times New Roman" w:eastAsia="Times New Roman" w:hAnsi="Times New Roman" w:cs="Times New Roman"/>
                <w:color w:val="007700"/>
                <w:sz w:val="24"/>
                <w:szCs w:val="24"/>
                <w:lang w:eastAsia="uk-UA"/>
              </w:rPr>
              <w:t>На старих фотографіях всі молоді.</w:t>
            </w:r>
            <w:r w:rsidRPr="007D01F5">
              <w:rPr>
                <w:rFonts w:ascii="Times New Roman" w:eastAsia="Times New Roman" w:hAnsi="Times New Roman" w:cs="Times New Roman"/>
                <w:color w:val="007700"/>
                <w:sz w:val="24"/>
                <w:szCs w:val="24"/>
                <w:lang w:eastAsia="uk-UA"/>
              </w:rPr>
              <w:br/>
              <w:t>За роками людина сама себе кличе.</w:t>
            </w:r>
            <w:r w:rsidRPr="007D01F5">
              <w:rPr>
                <w:rFonts w:ascii="Times New Roman" w:eastAsia="Times New Roman" w:hAnsi="Times New Roman" w:cs="Times New Roman"/>
                <w:color w:val="007700"/>
                <w:sz w:val="24"/>
                <w:szCs w:val="24"/>
                <w:lang w:eastAsia="uk-UA"/>
              </w:rPr>
              <w:br/>
              <w:t>У зіницях печалі, як в чорній воді,</w:t>
            </w:r>
            <w:r w:rsidRPr="007D01F5">
              <w:rPr>
                <w:rFonts w:ascii="Times New Roman" w:eastAsia="Times New Roman" w:hAnsi="Times New Roman" w:cs="Times New Roman"/>
                <w:color w:val="007700"/>
                <w:sz w:val="24"/>
                <w:szCs w:val="24"/>
                <w:lang w:eastAsia="uk-UA"/>
              </w:rPr>
              <w:br/>
              <w:t>відбиваються люди, дерева, обличчя.</w:t>
            </w:r>
          </w:p>
          <w:p w:rsidR="007D01F5" w:rsidRPr="007D01F5" w:rsidRDefault="007D01F5" w:rsidP="007D01F5">
            <w:pPr>
              <w:spacing w:after="0" w:line="240" w:lineRule="auto"/>
              <w:rPr>
                <w:rFonts w:ascii="Times New Roman" w:eastAsia="Times New Roman" w:hAnsi="Times New Roman" w:cs="Times New Roman"/>
                <w:color w:val="007700"/>
                <w:sz w:val="24"/>
                <w:szCs w:val="24"/>
                <w:lang w:eastAsia="uk-UA"/>
              </w:rPr>
            </w:pPr>
            <w:r w:rsidRPr="007D01F5">
              <w:rPr>
                <w:rFonts w:ascii="Times New Roman" w:eastAsia="Times New Roman" w:hAnsi="Times New Roman" w:cs="Times New Roman"/>
                <w:color w:val="007700"/>
                <w:sz w:val="24"/>
                <w:szCs w:val="24"/>
                <w:lang w:eastAsia="uk-UA"/>
              </w:rPr>
              <w:t>І стонадцятий сніг ті поля притрусив,</w:t>
            </w:r>
            <w:r w:rsidRPr="007D01F5">
              <w:rPr>
                <w:rFonts w:ascii="Times New Roman" w:eastAsia="Times New Roman" w:hAnsi="Times New Roman" w:cs="Times New Roman"/>
                <w:color w:val="007700"/>
                <w:sz w:val="24"/>
                <w:szCs w:val="24"/>
                <w:lang w:eastAsia="uk-UA"/>
              </w:rPr>
              <w:br/>
              <w:t>і уже прилетять не ті самі лелеки.</w:t>
            </w:r>
            <w:r w:rsidRPr="007D01F5">
              <w:rPr>
                <w:rFonts w:ascii="Times New Roman" w:eastAsia="Times New Roman" w:hAnsi="Times New Roman" w:cs="Times New Roman"/>
                <w:color w:val="007700"/>
                <w:sz w:val="24"/>
                <w:szCs w:val="24"/>
                <w:lang w:eastAsia="uk-UA"/>
              </w:rPr>
              <w:br/>
              <w:t>Біля каси такий незворушний касир,</w:t>
            </w:r>
            <w:r w:rsidRPr="007D01F5">
              <w:rPr>
                <w:rFonts w:ascii="Times New Roman" w:eastAsia="Times New Roman" w:hAnsi="Times New Roman" w:cs="Times New Roman"/>
                <w:color w:val="007700"/>
                <w:sz w:val="24"/>
                <w:szCs w:val="24"/>
                <w:lang w:eastAsia="uk-UA"/>
              </w:rPr>
              <w:br/>
              <w:t>зафіксовану мить вибивав, мов чеки.</w:t>
            </w:r>
          </w:p>
          <w:p w:rsidR="007D01F5" w:rsidRPr="007D01F5" w:rsidRDefault="007D01F5" w:rsidP="007D01F5">
            <w:pPr>
              <w:spacing w:after="0" w:line="240" w:lineRule="auto"/>
              <w:rPr>
                <w:rFonts w:ascii="Times New Roman" w:eastAsia="Times New Roman" w:hAnsi="Times New Roman" w:cs="Times New Roman"/>
                <w:color w:val="007700"/>
                <w:sz w:val="24"/>
                <w:szCs w:val="24"/>
                <w:lang w:eastAsia="uk-UA"/>
              </w:rPr>
            </w:pPr>
            <w:r w:rsidRPr="007D01F5">
              <w:rPr>
                <w:rFonts w:ascii="Times New Roman" w:eastAsia="Times New Roman" w:hAnsi="Times New Roman" w:cs="Times New Roman"/>
                <w:color w:val="007700"/>
                <w:sz w:val="24"/>
                <w:szCs w:val="24"/>
                <w:lang w:eastAsia="uk-UA"/>
              </w:rPr>
              <w:t xml:space="preserve">Білі, </w:t>
            </w:r>
            <w:proofErr w:type="spellStart"/>
            <w:r w:rsidRPr="007D01F5">
              <w:rPr>
                <w:rFonts w:ascii="Times New Roman" w:eastAsia="Times New Roman" w:hAnsi="Times New Roman" w:cs="Times New Roman"/>
                <w:color w:val="007700"/>
                <w:sz w:val="24"/>
                <w:szCs w:val="24"/>
                <w:lang w:eastAsia="uk-UA"/>
              </w:rPr>
              <w:t>білі</w:t>
            </w:r>
            <w:proofErr w:type="spellEnd"/>
            <w:r w:rsidRPr="007D01F5">
              <w:rPr>
                <w:rFonts w:ascii="Times New Roman" w:eastAsia="Times New Roman" w:hAnsi="Times New Roman" w:cs="Times New Roman"/>
                <w:color w:val="007700"/>
                <w:sz w:val="24"/>
                <w:szCs w:val="24"/>
                <w:lang w:eastAsia="uk-UA"/>
              </w:rPr>
              <w:t xml:space="preserve"> обличчя у чорній воді,</w:t>
            </w:r>
            <w:r w:rsidRPr="007D01F5">
              <w:rPr>
                <w:rFonts w:ascii="Times New Roman" w:eastAsia="Times New Roman" w:hAnsi="Times New Roman" w:cs="Times New Roman"/>
                <w:color w:val="007700"/>
                <w:sz w:val="24"/>
                <w:szCs w:val="24"/>
                <w:lang w:eastAsia="uk-UA"/>
              </w:rPr>
              <w:br/>
              <w:t>неповторні обличчя навік зостаються.</w:t>
            </w:r>
            <w:r w:rsidRPr="007D01F5">
              <w:rPr>
                <w:rFonts w:ascii="Times New Roman" w:eastAsia="Times New Roman" w:hAnsi="Times New Roman" w:cs="Times New Roman"/>
                <w:color w:val="007700"/>
                <w:sz w:val="24"/>
                <w:szCs w:val="24"/>
                <w:lang w:eastAsia="uk-UA"/>
              </w:rPr>
              <w:br/>
              <w:t>На старих фотографіях всі молоді.</w:t>
            </w:r>
            <w:r w:rsidRPr="007D01F5">
              <w:rPr>
                <w:rFonts w:ascii="Times New Roman" w:eastAsia="Times New Roman" w:hAnsi="Times New Roman" w:cs="Times New Roman"/>
                <w:color w:val="007700"/>
                <w:sz w:val="24"/>
                <w:szCs w:val="24"/>
                <w:lang w:eastAsia="uk-UA"/>
              </w:rPr>
              <w:br/>
              <w:t>На старих фотографіях мертві сміються.</w:t>
            </w:r>
          </w:p>
          <w:p w:rsidR="007D01F5" w:rsidRPr="007D01F5" w:rsidRDefault="007D01F5" w:rsidP="007D01F5">
            <w:pPr>
              <w:spacing w:after="0" w:line="240" w:lineRule="auto"/>
              <w:rPr>
                <w:rFonts w:ascii="Times New Roman" w:eastAsia="Times New Roman" w:hAnsi="Times New Roman" w:cs="Times New Roman"/>
                <w:color w:val="007700"/>
                <w:sz w:val="24"/>
                <w:szCs w:val="24"/>
                <w:lang w:eastAsia="uk-UA"/>
              </w:rPr>
            </w:pPr>
          </w:p>
          <w:p w:rsidR="007D01F5" w:rsidRPr="007D01F5" w:rsidRDefault="007D01F5" w:rsidP="007D01F5">
            <w:pPr>
              <w:spacing w:after="0" w:line="240" w:lineRule="auto"/>
              <w:rPr>
                <w:rFonts w:ascii="Times New Roman" w:eastAsia="Times New Roman" w:hAnsi="Times New Roman" w:cs="Times New Roman"/>
                <w:color w:val="007700"/>
                <w:sz w:val="24"/>
                <w:szCs w:val="24"/>
                <w:lang w:eastAsia="uk-UA"/>
              </w:rPr>
            </w:pPr>
          </w:p>
          <w:p w:rsidR="007D01F5" w:rsidRDefault="007D01F5" w:rsidP="007D01F5">
            <w:pPr>
              <w:spacing w:after="0" w:line="240" w:lineRule="auto"/>
              <w:rPr>
                <w:rFonts w:ascii="Times New Roman" w:eastAsia="Times New Roman" w:hAnsi="Times New Roman" w:cs="Times New Roman"/>
                <w:color w:val="007700"/>
                <w:sz w:val="20"/>
                <w:szCs w:val="20"/>
                <w:lang w:eastAsia="uk-UA"/>
              </w:rPr>
            </w:pPr>
          </w:p>
          <w:p w:rsidR="007D01F5" w:rsidRDefault="007D01F5" w:rsidP="007D01F5">
            <w:pPr>
              <w:spacing w:after="0" w:line="240" w:lineRule="auto"/>
              <w:rPr>
                <w:rFonts w:ascii="Times New Roman" w:eastAsia="Times New Roman" w:hAnsi="Times New Roman" w:cs="Times New Roman"/>
                <w:color w:val="007700"/>
                <w:sz w:val="20"/>
                <w:szCs w:val="20"/>
                <w:lang w:eastAsia="uk-UA"/>
              </w:rPr>
            </w:pPr>
          </w:p>
          <w:p w:rsidR="007D01F5" w:rsidRDefault="007D01F5" w:rsidP="007D01F5">
            <w:pPr>
              <w:spacing w:after="0" w:line="240" w:lineRule="auto"/>
              <w:rPr>
                <w:rFonts w:ascii="Times New Roman" w:eastAsia="Times New Roman" w:hAnsi="Times New Roman" w:cs="Times New Roman"/>
                <w:color w:val="007700"/>
                <w:sz w:val="20"/>
                <w:szCs w:val="20"/>
                <w:lang w:eastAsia="uk-UA"/>
              </w:rPr>
            </w:pPr>
          </w:p>
          <w:p w:rsidR="007D01F5" w:rsidRDefault="007D01F5" w:rsidP="007D01F5">
            <w:pPr>
              <w:spacing w:after="0" w:line="240" w:lineRule="auto"/>
              <w:rPr>
                <w:rFonts w:ascii="Times New Roman" w:eastAsia="Times New Roman" w:hAnsi="Times New Roman" w:cs="Times New Roman"/>
                <w:color w:val="007700"/>
                <w:sz w:val="20"/>
                <w:szCs w:val="20"/>
                <w:lang w:eastAsia="uk-UA"/>
              </w:rPr>
            </w:pPr>
          </w:p>
          <w:p w:rsidR="007D01F5" w:rsidRDefault="007D01F5" w:rsidP="007D01F5">
            <w:pPr>
              <w:spacing w:after="0" w:line="240" w:lineRule="auto"/>
              <w:rPr>
                <w:rFonts w:ascii="Times New Roman" w:eastAsia="Times New Roman" w:hAnsi="Times New Roman" w:cs="Times New Roman"/>
                <w:color w:val="007700"/>
                <w:sz w:val="20"/>
                <w:szCs w:val="20"/>
                <w:lang w:eastAsia="uk-UA"/>
              </w:rPr>
            </w:pPr>
          </w:p>
          <w:p w:rsidR="007D01F5" w:rsidRDefault="007D01F5" w:rsidP="007D01F5">
            <w:pPr>
              <w:spacing w:after="0" w:line="240" w:lineRule="auto"/>
              <w:rPr>
                <w:rFonts w:ascii="Times New Roman" w:eastAsia="Times New Roman" w:hAnsi="Times New Roman" w:cs="Times New Roman"/>
                <w:color w:val="007700"/>
                <w:sz w:val="20"/>
                <w:szCs w:val="20"/>
                <w:lang w:eastAsia="uk-UA"/>
              </w:rPr>
            </w:pPr>
          </w:p>
          <w:p w:rsidR="007D01F5" w:rsidRDefault="007D01F5" w:rsidP="007D01F5">
            <w:pPr>
              <w:spacing w:after="0" w:line="240" w:lineRule="auto"/>
              <w:rPr>
                <w:rFonts w:ascii="Times New Roman" w:eastAsia="Times New Roman" w:hAnsi="Times New Roman" w:cs="Times New Roman"/>
                <w:color w:val="007700"/>
                <w:sz w:val="20"/>
                <w:szCs w:val="20"/>
                <w:lang w:eastAsia="uk-UA"/>
              </w:rPr>
            </w:pPr>
          </w:p>
          <w:p w:rsidR="007D01F5" w:rsidRDefault="007D01F5" w:rsidP="007D01F5">
            <w:pPr>
              <w:spacing w:after="0" w:line="240" w:lineRule="auto"/>
              <w:rPr>
                <w:rFonts w:ascii="Times New Roman" w:eastAsia="Times New Roman" w:hAnsi="Times New Roman" w:cs="Times New Roman"/>
                <w:color w:val="007700"/>
                <w:sz w:val="20"/>
                <w:szCs w:val="20"/>
                <w:lang w:eastAsia="uk-UA"/>
              </w:rPr>
            </w:pPr>
          </w:p>
          <w:p w:rsidR="007D01F5" w:rsidRPr="00B63156" w:rsidRDefault="007D01F5" w:rsidP="007D01F5">
            <w:pPr>
              <w:spacing w:after="0" w:line="240" w:lineRule="auto"/>
              <w:rPr>
                <w:rFonts w:ascii="Times New Roman" w:eastAsia="Times New Roman" w:hAnsi="Times New Roman" w:cs="Times New Roman"/>
                <w:color w:val="007700"/>
                <w:sz w:val="20"/>
                <w:szCs w:val="20"/>
                <w:lang w:eastAsia="uk-UA"/>
              </w:rPr>
            </w:pPr>
          </w:p>
        </w:tc>
      </w:tr>
      <w:tr w:rsidR="00B63156" w:rsidRPr="00B63156" w:rsidTr="007D01F5">
        <w:trPr>
          <w:trHeight w:val="300"/>
          <w:tblCellSpacing w:w="0" w:type="dxa"/>
        </w:trPr>
        <w:tc>
          <w:tcPr>
            <w:tcW w:w="4161" w:type="dxa"/>
            <w:shd w:val="clear" w:color="auto" w:fill="FFFFFF"/>
            <w:vAlign w:val="center"/>
            <w:hideMark/>
          </w:tcPr>
          <w:p w:rsidR="00B63156" w:rsidRPr="00B63156" w:rsidRDefault="00B63156" w:rsidP="007D01F5">
            <w:pPr>
              <w:spacing w:after="0" w:line="240" w:lineRule="auto"/>
              <w:rPr>
                <w:rFonts w:ascii="Times New Roman" w:eastAsia="Times New Roman" w:hAnsi="Times New Roman" w:cs="Times New Roman"/>
                <w:color w:val="000000"/>
                <w:lang w:eastAsia="uk-UA"/>
              </w:rPr>
            </w:pPr>
          </w:p>
        </w:tc>
      </w:tr>
    </w:tbl>
    <w:p w:rsidR="00B63156" w:rsidRPr="00B63156" w:rsidRDefault="00B63156" w:rsidP="007D01F5">
      <w:pPr>
        <w:shd w:val="clear" w:color="auto" w:fill="FFFFCC"/>
        <w:spacing w:before="100" w:beforeAutospacing="1" w:after="100" w:afterAutospacing="1" w:line="240" w:lineRule="auto"/>
        <w:ind w:firstLine="360"/>
        <w:rPr>
          <w:rFonts w:ascii="Verdana" w:eastAsia="Times New Roman" w:hAnsi="Verdana" w:cs="Times New Roman"/>
          <w:color w:val="000000"/>
          <w:sz w:val="24"/>
          <w:szCs w:val="24"/>
          <w:lang w:eastAsia="uk-UA"/>
        </w:rPr>
      </w:pPr>
      <w:hyperlink r:id="rId5" w:history="1">
        <w:r w:rsidRPr="00B63156">
          <w:rPr>
            <w:rFonts w:ascii="Verdana" w:eastAsia="Times New Roman" w:hAnsi="Verdana" w:cs="Times New Roman"/>
            <w:color w:val="0000BB"/>
            <w:sz w:val="24"/>
            <w:szCs w:val="24"/>
            <w:lang w:eastAsia="uk-UA"/>
          </w:rPr>
          <w:t>Драй-Хмара Михайло Опанасович</w:t>
        </w:r>
      </w:hyperlink>
    </w:p>
    <w:p w:rsidR="00B63156" w:rsidRPr="00B63156" w:rsidRDefault="00B63156" w:rsidP="007D01F5">
      <w:pPr>
        <w:shd w:val="clear" w:color="auto" w:fill="FFFFCC"/>
        <w:spacing w:before="100" w:beforeAutospacing="1" w:after="100" w:afterAutospacing="1" w:line="240" w:lineRule="auto"/>
        <w:ind w:firstLine="360"/>
        <w:rPr>
          <w:rFonts w:ascii="Verdana" w:eastAsia="Times New Roman" w:hAnsi="Verdana" w:cs="Times New Roman"/>
          <w:color w:val="000000"/>
          <w:sz w:val="24"/>
          <w:szCs w:val="24"/>
          <w:lang w:eastAsia="uk-UA"/>
        </w:rPr>
      </w:pPr>
      <w:r w:rsidRPr="00B63156">
        <w:rPr>
          <w:rFonts w:ascii="Verdana" w:eastAsia="Times New Roman" w:hAnsi="Verdana" w:cs="Times New Roman"/>
          <w:color w:val="000000"/>
          <w:sz w:val="24"/>
          <w:szCs w:val="24"/>
          <w:lang w:eastAsia="uk-UA"/>
        </w:rPr>
        <w:t xml:space="preserve">народився 10 жовтня 1889 року в селі Малі </w:t>
      </w:r>
      <w:proofErr w:type="spellStart"/>
      <w:r w:rsidRPr="00B63156">
        <w:rPr>
          <w:rFonts w:ascii="Verdana" w:eastAsia="Times New Roman" w:hAnsi="Verdana" w:cs="Times New Roman"/>
          <w:color w:val="000000"/>
          <w:sz w:val="24"/>
          <w:szCs w:val="24"/>
          <w:lang w:eastAsia="uk-UA"/>
        </w:rPr>
        <w:t>Канівці</w:t>
      </w:r>
      <w:proofErr w:type="spellEnd"/>
      <w:r w:rsidRPr="00B63156">
        <w:rPr>
          <w:rFonts w:ascii="Verdana" w:eastAsia="Times New Roman" w:hAnsi="Verdana" w:cs="Times New Roman"/>
          <w:color w:val="000000"/>
          <w:sz w:val="24"/>
          <w:szCs w:val="24"/>
          <w:lang w:eastAsia="uk-UA"/>
        </w:rPr>
        <w:t xml:space="preserve"> на </w:t>
      </w:r>
      <w:proofErr w:type="spellStart"/>
      <w:r w:rsidRPr="00B63156">
        <w:rPr>
          <w:rFonts w:ascii="Verdana" w:eastAsia="Times New Roman" w:hAnsi="Verdana" w:cs="Times New Roman"/>
          <w:color w:val="000000"/>
          <w:sz w:val="24"/>
          <w:szCs w:val="24"/>
          <w:lang w:eastAsia="uk-UA"/>
        </w:rPr>
        <w:t>Золотонощині</w:t>
      </w:r>
      <w:proofErr w:type="spellEnd"/>
      <w:r w:rsidRPr="00B63156">
        <w:rPr>
          <w:rFonts w:ascii="Verdana" w:eastAsia="Times New Roman" w:hAnsi="Verdana" w:cs="Times New Roman"/>
          <w:color w:val="000000"/>
          <w:sz w:val="24"/>
          <w:szCs w:val="24"/>
          <w:lang w:eastAsia="uk-UA"/>
        </w:rPr>
        <w:t xml:space="preserve"> (нині - </w:t>
      </w:r>
      <w:proofErr w:type="spellStart"/>
      <w:r w:rsidRPr="00B63156">
        <w:rPr>
          <w:rFonts w:ascii="Verdana" w:eastAsia="Times New Roman" w:hAnsi="Verdana" w:cs="Times New Roman"/>
          <w:color w:val="000000"/>
          <w:sz w:val="24"/>
          <w:szCs w:val="24"/>
          <w:lang w:eastAsia="uk-UA"/>
        </w:rPr>
        <w:t>Чорнобаївський</w:t>
      </w:r>
      <w:proofErr w:type="spellEnd"/>
      <w:r w:rsidRPr="00B63156">
        <w:rPr>
          <w:rFonts w:ascii="Verdana" w:eastAsia="Times New Roman" w:hAnsi="Verdana" w:cs="Times New Roman"/>
          <w:color w:val="000000"/>
          <w:sz w:val="24"/>
          <w:szCs w:val="24"/>
          <w:lang w:eastAsia="uk-UA"/>
        </w:rPr>
        <w:t xml:space="preserve"> район Черкаської області) в козацькій родині. Він рано залишився без матері. Батько зміг дати синові добру освіту. Спершу Михайло закінчив </w:t>
      </w:r>
      <w:proofErr w:type="spellStart"/>
      <w:r w:rsidRPr="00B63156">
        <w:rPr>
          <w:rFonts w:ascii="Verdana" w:eastAsia="Times New Roman" w:hAnsi="Verdana" w:cs="Times New Roman"/>
          <w:color w:val="000000"/>
          <w:sz w:val="24"/>
          <w:szCs w:val="24"/>
          <w:lang w:eastAsia="uk-UA"/>
        </w:rPr>
        <w:t>Золотоніську</w:t>
      </w:r>
      <w:proofErr w:type="spellEnd"/>
      <w:r w:rsidRPr="00B63156">
        <w:rPr>
          <w:rFonts w:ascii="Verdana" w:eastAsia="Times New Roman" w:hAnsi="Verdana" w:cs="Times New Roman"/>
          <w:color w:val="000000"/>
          <w:sz w:val="24"/>
          <w:szCs w:val="24"/>
          <w:lang w:eastAsia="uk-UA"/>
        </w:rPr>
        <w:t xml:space="preserve"> школу, а згодом - Черкаську гімназію. 1906 року за конкурсом вступив до знаменитої Колегії Павла Ґалаґана в Києві, де вчився разом із П.</w:t>
      </w:r>
      <w:proofErr w:type="spellStart"/>
      <w:r w:rsidRPr="00B63156">
        <w:rPr>
          <w:rFonts w:ascii="Verdana" w:eastAsia="Times New Roman" w:hAnsi="Verdana" w:cs="Times New Roman"/>
          <w:color w:val="000000"/>
          <w:sz w:val="24"/>
          <w:szCs w:val="24"/>
          <w:lang w:eastAsia="uk-UA"/>
        </w:rPr>
        <w:t>Филиповичем</w:t>
      </w:r>
      <w:proofErr w:type="spellEnd"/>
      <w:r w:rsidRPr="00B63156">
        <w:rPr>
          <w:rFonts w:ascii="Verdana" w:eastAsia="Times New Roman" w:hAnsi="Verdana" w:cs="Times New Roman"/>
          <w:color w:val="000000"/>
          <w:sz w:val="24"/>
          <w:szCs w:val="24"/>
          <w:lang w:eastAsia="uk-UA"/>
        </w:rPr>
        <w:t xml:space="preserve">. 1910 року став студентом історично-філологічного факультету Київського університету, після закінчення якого (1915) був залишений на кафедрі слов'янознавства для підготовки до професорського звання. 1913 року відряджений за кордон, де студіював фонди бібліотек та архівів Львова, Будапешта, Загреба, Белграда і Бухареста. З початком першої світової війни як професорський стипендіат працював у Петроградському університеті, а 1917 року повернувся в Україну. В 1918-23 </w:t>
      </w:r>
      <w:proofErr w:type="spellStart"/>
      <w:r w:rsidRPr="00B63156">
        <w:rPr>
          <w:rFonts w:ascii="Verdana" w:eastAsia="Times New Roman" w:hAnsi="Verdana" w:cs="Times New Roman"/>
          <w:color w:val="000000"/>
          <w:sz w:val="24"/>
          <w:szCs w:val="24"/>
          <w:lang w:eastAsia="uk-UA"/>
        </w:rPr>
        <w:t>р.р</w:t>
      </w:r>
      <w:proofErr w:type="spellEnd"/>
      <w:r w:rsidRPr="00B63156">
        <w:rPr>
          <w:rFonts w:ascii="Verdana" w:eastAsia="Times New Roman" w:hAnsi="Verdana" w:cs="Times New Roman"/>
          <w:color w:val="000000"/>
          <w:sz w:val="24"/>
          <w:szCs w:val="24"/>
          <w:lang w:eastAsia="uk-UA"/>
        </w:rPr>
        <w:t>. - професор Кам'янець-Подільського університету. З 1923 по 1929 рік - професор кафедри українознавства Київського медичного інституту, а в 1930-33 роках працював у Науково-дослідному інституті мовознавства при ВУАН.</w:t>
      </w:r>
    </w:p>
    <w:p w:rsidR="00B63156" w:rsidRPr="00B63156" w:rsidRDefault="00B63156" w:rsidP="007D01F5">
      <w:pPr>
        <w:shd w:val="clear" w:color="auto" w:fill="FFFFCC"/>
        <w:spacing w:before="100" w:beforeAutospacing="1" w:after="100" w:afterAutospacing="1" w:line="240" w:lineRule="auto"/>
        <w:ind w:firstLine="360"/>
        <w:rPr>
          <w:rFonts w:ascii="Verdana" w:eastAsia="Times New Roman" w:hAnsi="Verdana" w:cs="Times New Roman"/>
          <w:color w:val="000000"/>
          <w:sz w:val="24"/>
          <w:szCs w:val="24"/>
          <w:lang w:eastAsia="uk-UA"/>
        </w:rPr>
      </w:pPr>
      <w:r w:rsidRPr="00B63156">
        <w:rPr>
          <w:rFonts w:ascii="Verdana" w:eastAsia="Times New Roman" w:hAnsi="Verdana" w:cs="Times New Roman"/>
          <w:color w:val="000000"/>
          <w:sz w:val="24"/>
          <w:szCs w:val="24"/>
          <w:lang w:eastAsia="uk-UA"/>
        </w:rPr>
        <w:t>Михайло Драй-Хмара належав до угруповання "неокласиків", хоча до кінця не позбувся символістичних впливів. Його поетичній палітрі притаманні вкрай загострені ліричні емоції, його соковито-язичницька лексика наповнена неологізмами. До класичних форм сонета, яким віддавали перевагу "неокласики", він звертається тільки наприкінці 20-х років. За життя Драй-Хмари вийшла друком лише одна книга поезій "</w:t>
      </w:r>
      <w:proofErr w:type="spellStart"/>
      <w:r w:rsidRPr="00B63156">
        <w:rPr>
          <w:rFonts w:ascii="Verdana" w:eastAsia="Times New Roman" w:hAnsi="Verdana" w:cs="Times New Roman"/>
          <w:color w:val="000000"/>
          <w:sz w:val="24"/>
          <w:szCs w:val="24"/>
          <w:lang w:eastAsia="uk-UA"/>
        </w:rPr>
        <w:t>Проростень</w:t>
      </w:r>
      <w:proofErr w:type="spellEnd"/>
      <w:r w:rsidRPr="00B63156">
        <w:rPr>
          <w:rFonts w:ascii="Verdana" w:eastAsia="Times New Roman" w:hAnsi="Verdana" w:cs="Times New Roman"/>
          <w:color w:val="000000"/>
          <w:sz w:val="24"/>
          <w:szCs w:val="24"/>
          <w:lang w:eastAsia="uk-UA"/>
        </w:rPr>
        <w:t>" (1926). Дві інші ("Сонячні марші" та "Залізний обрій") так і не побачили світу аж до 1969 року.</w:t>
      </w:r>
    </w:p>
    <w:p w:rsidR="00B63156" w:rsidRPr="00B63156" w:rsidRDefault="00B63156" w:rsidP="007D01F5">
      <w:pPr>
        <w:shd w:val="clear" w:color="auto" w:fill="FFFFCC"/>
        <w:spacing w:before="100" w:beforeAutospacing="1" w:after="100" w:afterAutospacing="1" w:line="240" w:lineRule="auto"/>
        <w:ind w:firstLine="360"/>
        <w:rPr>
          <w:rFonts w:ascii="Verdana" w:eastAsia="Times New Roman" w:hAnsi="Verdana" w:cs="Times New Roman"/>
          <w:color w:val="000000"/>
          <w:sz w:val="24"/>
          <w:szCs w:val="24"/>
          <w:lang w:eastAsia="uk-UA"/>
        </w:rPr>
      </w:pPr>
      <w:r w:rsidRPr="00B63156">
        <w:rPr>
          <w:rFonts w:ascii="Verdana" w:eastAsia="Times New Roman" w:hAnsi="Verdana" w:cs="Times New Roman"/>
          <w:color w:val="000000"/>
          <w:sz w:val="24"/>
          <w:szCs w:val="24"/>
          <w:lang w:eastAsia="uk-UA"/>
        </w:rPr>
        <w:t xml:space="preserve">Як літературознавець, глибоко обізнаний із багатьма слов'янськими літературами, Драй-Хмара своїми розвідками добре прислужився розвиткові </w:t>
      </w:r>
      <w:proofErr w:type="spellStart"/>
      <w:r w:rsidRPr="00B63156">
        <w:rPr>
          <w:rFonts w:ascii="Verdana" w:eastAsia="Times New Roman" w:hAnsi="Verdana" w:cs="Times New Roman"/>
          <w:color w:val="000000"/>
          <w:sz w:val="24"/>
          <w:szCs w:val="24"/>
          <w:lang w:eastAsia="uk-UA"/>
        </w:rPr>
        <w:t>історико-порівняльного</w:t>
      </w:r>
      <w:proofErr w:type="spellEnd"/>
      <w:r w:rsidRPr="00B63156">
        <w:rPr>
          <w:rFonts w:ascii="Verdana" w:eastAsia="Times New Roman" w:hAnsi="Verdana" w:cs="Times New Roman"/>
          <w:color w:val="000000"/>
          <w:sz w:val="24"/>
          <w:szCs w:val="24"/>
          <w:lang w:eastAsia="uk-UA"/>
        </w:rPr>
        <w:t xml:space="preserve"> методу. Щоправда, йому вдалося видати лише монографію "Леся Українка" (1926).</w:t>
      </w:r>
    </w:p>
    <w:p w:rsidR="00B63156" w:rsidRPr="00B63156" w:rsidRDefault="00B63156" w:rsidP="007D01F5">
      <w:pPr>
        <w:shd w:val="clear" w:color="auto" w:fill="FFFFCC"/>
        <w:spacing w:before="100" w:beforeAutospacing="1" w:after="100" w:afterAutospacing="1" w:line="240" w:lineRule="auto"/>
        <w:ind w:firstLine="360"/>
        <w:rPr>
          <w:rFonts w:ascii="Verdana" w:eastAsia="Times New Roman" w:hAnsi="Verdana" w:cs="Times New Roman"/>
          <w:color w:val="000000"/>
          <w:sz w:val="24"/>
          <w:szCs w:val="24"/>
          <w:lang w:eastAsia="uk-UA"/>
        </w:rPr>
      </w:pPr>
      <w:r w:rsidRPr="00B63156">
        <w:rPr>
          <w:rFonts w:ascii="Verdana" w:eastAsia="Times New Roman" w:hAnsi="Verdana" w:cs="Times New Roman"/>
          <w:color w:val="000000"/>
          <w:sz w:val="24"/>
          <w:szCs w:val="24"/>
          <w:lang w:eastAsia="uk-UA"/>
        </w:rPr>
        <w:t>Вперше Київським відділом ДПУ (за звинуваченням в приналежності до контрреволюційної організації в Кам'янець-Подільському університеті) Михайла Драй-Хмару заарештовано 21 березня 1933 року. Однак тодішньому слідству забракло доказів, і невдовзі, 11 травня, його випустили із-за ґрат. Та тільки 16 липня 1934 року його справу, за № 3391 було припинено, і професор Драй-Хмара, нарешті, був звільнений від підписки про невиїзд.</w:t>
      </w:r>
    </w:p>
    <w:p w:rsidR="00B63156" w:rsidRPr="00B63156" w:rsidRDefault="00B63156" w:rsidP="007D01F5">
      <w:pPr>
        <w:shd w:val="clear" w:color="auto" w:fill="FFFFCC"/>
        <w:spacing w:before="100" w:beforeAutospacing="1" w:after="100" w:afterAutospacing="1" w:line="240" w:lineRule="auto"/>
        <w:ind w:firstLine="360"/>
        <w:rPr>
          <w:ins w:id="0" w:author="Unknown"/>
          <w:rFonts w:ascii="Verdana" w:eastAsia="Times New Roman" w:hAnsi="Verdana" w:cs="Times New Roman"/>
          <w:color w:val="000000"/>
          <w:sz w:val="24"/>
          <w:szCs w:val="24"/>
          <w:lang w:eastAsia="uk-UA"/>
        </w:rPr>
      </w:pPr>
      <w:ins w:id="1" w:author="Unknown">
        <w:r w:rsidRPr="00B63156">
          <w:rPr>
            <w:rFonts w:ascii="Verdana" w:eastAsia="Times New Roman" w:hAnsi="Verdana" w:cs="Times New Roman"/>
            <w:color w:val="000000"/>
            <w:sz w:val="24"/>
            <w:szCs w:val="24"/>
            <w:lang w:eastAsia="uk-UA"/>
          </w:rPr>
          <w:t xml:space="preserve">Одначе повторного арешту лишилося чекати недовго. 5 вересня 1935 року було виписано ордер № 28 на арешт колишнього професора, а тоді рядового викладача української мови. Наступного дня оперуповноважені Сергієвський і Бондаренко арештували Драй-Хмару в його помешканні. Звинувачення стандартне: націоналістична контрреволюційна діяльність. Драй-Хмара вперто заперечував це. Тоді його справу під № 101 ЗО </w:t>
        </w:r>
        <w:r w:rsidRPr="00B63156">
          <w:rPr>
            <w:rFonts w:ascii="Verdana" w:eastAsia="Times New Roman" w:hAnsi="Verdana" w:cs="Times New Roman"/>
            <w:color w:val="000000"/>
            <w:sz w:val="24"/>
            <w:szCs w:val="24"/>
            <w:lang w:eastAsia="uk-UA"/>
          </w:rPr>
          <w:lastRenderedPageBreak/>
          <w:t xml:space="preserve">жовтня 1935 року з'єднали зі справою П. </w:t>
        </w:r>
        <w:proofErr w:type="spellStart"/>
        <w:r w:rsidRPr="00B63156">
          <w:rPr>
            <w:rFonts w:ascii="Verdana" w:eastAsia="Times New Roman" w:hAnsi="Verdana" w:cs="Times New Roman"/>
            <w:color w:val="000000"/>
            <w:sz w:val="24"/>
            <w:szCs w:val="24"/>
            <w:lang w:eastAsia="uk-UA"/>
          </w:rPr>
          <w:t>Филиповича</w:t>
        </w:r>
        <w:proofErr w:type="spellEnd"/>
        <w:r w:rsidRPr="00B63156">
          <w:rPr>
            <w:rFonts w:ascii="Verdana" w:eastAsia="Times New Roman" w:hAnsi="Verdana" w:cs="Times New Roman"/>
            <w:color w:val="000000"/>
            <w:sz w:val="24"/>
            <w:szCs w:val="24"/>
            <w:lang w:eastAsia="uk-UA"/>
          </w:rPr>
          <w:t xml:space="preserve"> під № 99, а 22 листопада справи П. </w:t>
        </w:r>
        <w:proofErr w:type="spellStart"/>
        <w:r w:rsidRPr="00B63156">
          <w:rPr>
            <w:rFonts w:ascii="Verdana" w:eastAsia="Times New Roman" w:hAnsi="Verdana" w:cs="Times New Roman"/>
            <w:color w:val="000000"/>
            <w:sz w:val="24"/>
            <w:szCs w:val="24"/>
            <w:lang w:eastAsia="uk-UA"/>
          </w:rPr>
          <w:t>Филиповича</w:t>
        </w:r>
        <w:proofErr w:type="spellEnd"/>
        <w:r w:rsidRPr="00B63156">
          <w:rPr>
            <w:rFonts w:ascii="Verdana" w:eastAsia="Times New Roman" w:hAnsi="Verdana" w:cs="Times New Roman"/>
            <w:color w:val="000000"/>
            <w:sz w:val="24"/>
            <w:szCs w:val="24"/>
            <w:lang w:eastAsia="uk-UA"/>
          </w:rPr>
          <w:t xml:space="preserve"> і М. Драй-Хмари були "підверстані" до справи № 1377 "Зерова і групи". Проте й тут М. Драй-Хмара вперто заперечував свою приналежність до міфічної контрреволюційної організації, і слідчі змушені були знову повернутися до справи № 101.</w:t>
        </w:r>
      </w:ins>
    </w:p>
    <w:p w:rsidR="00B63156" w:rsidRPr="00B63156" w:rsidRDefault="00B63156" w:rsidP="007D01F5">
      <w:pPr>
        <w:shd w:val="clear" w:color="auto" w:fill="FFFFCC"/>
        <w:spacing w:before="100" w:beforeAutospacing="1" w:after="100" w:afterAutospacing="1" w:line="240" w:lineRule="auto"/>
        <w:ind w:firstLine="360"/>
        <w:rPr>
          <w:ins w:id="2" w:author="Unknown"/>
          <w:rFonts w:ascii="Verdana" w:eastAsia="Times New Roman" w:hAnsi="Verdana" w:cs="Times New Roman"/>
          <w:color w:val="000000"/>
          <w:sz w:val="24"/>
          <w:szCs w:val="24"/>
          <w:lang w:eastAsia="uk-UA"/>
        </w:rPr>
      </w:pPr>
      <w:ins w:id="3" w:author="Unknown">
        <w:r w:rsidRPr="00B63156">
          <w:rPr>
            <w:rFonts w:ascii="Verdana" w:eastAsia="Times New Roman" w:hAnsi="Verdana" w:cs="Times New Roman"/>
            <w:color w:val="000000"/>
            <w:sz w:val="24"/>
            <w:szCs w:val="24"/>
            <w:lang w:eastAsia="uk-UA"/>
          </w:rPr>
          <w:t xml:space="preserve">Вона розглядалася 28 березня 1936 року в Москві на засіданні Особливої наради при НКВС СРСР під порядковим номером 88. Вирок лаконічний: "Драй-Хмара </w:t>
        </w:r>
        <w:proofErr w:type="spellStart"/>
        <w:r w:rsidRPr="00B63156">
          <w:rPr>
            <w:rFonts w:ascii="Verdana" w:eastAsia="Times New Roman" w:hAnsi="Verdana" w:cs="Times New Roman"/>
            <w:color w:val="000000"/>
            <w:sz w:val="24"/>
            <w:szCs w:val="24"/>
            <w:lang w:eastAsia="uk-UA"/>
          </w:rPr>
          <w:t>Михаил</w:t>
        </w:r>
        <w:proofErr w:type="spellEnd"/>
        <w:r w:rsidRPr="00B63156">
          <w:rPr>
            <w:rFonts w:ascii="Verdana" w:eastAsia="Times New Roman" w:hAnsi="Verdana" w:cs="Times New Roman"/>
            <w:color w:val="000000"/>
            <w:sz w:val="24"/>
            <w:szCs w:val="24"/>
            <w:lang w:eastAsia="uk-UA"/>
          </w:rPr>
          <w:t xml:space="preserve"> </w:t>
        </w:r>
        <w:proofErr w:type="spellStart"/>
        <w:r w:rsidRPr="00B63156">
          <w:rPr>
            <w:rFonts w:ascii="Verdana" w:eastAsia="Times New Roman" w:hAnsi="Verdana" w:cs="Times New Roman"/>
            <w:color w:val="000000"/>
            <w:sz w:val="24"/>
            <w:szCs w:val="24"/>
            <w:lang w:eastAsia="uk-UA"/>
          </w:rPr>
          <w:t>Афанасьевич</w:t>
        </w:r>
        <w:proofErr w:type="spellEnd"/>
        <w:r w:rsidRPr="00B63156">
          <w:rPr>
            <w:rFonts w:ascii="Verdana" w:eastAsia="Times New Roman" w:hAnsi="Verdana" w:cs="Times New Roman"/>
            <w:color w:val="000000"/>
            <w:sz w:val="24"/>
            <w:szCs w:val="24"/>
            <w:lang w:eastAsia="uk-UA"/>
          </w:rPr>
          <w:t xml:space="preserve"> - за к.-р. </w:t>
        </w:r>
        <w:proofErr w:type="spellStart"/>
        <w:r w:rsidRPr="00B63156">
          <w:rPr>
            <w:rFonts w:ascii="Verdana" w:eastAsia="Times New Roman" w:hAnsi="Verdana" w:cs="Times New Roman"/>
            <w:color w:val="000000"/>
            <w:sz w:val="24"/>
            <w:szCs w:val="24"/>
            <w:lang w:eastAsia="uk-UA"/>
          </w:rPr>
          <w:t>деятельность</w:t>
        </w:r>
        <w:proofErr w:type="spellEnd"/>
        <w:r w:rsidRPr="00B63156">
          <w:rPr>
            <w:rFonts w:ascii="Verdana" w:eastAsia="Times New Roman" w:hAnsi="Verdana" w:cs="Times New Roman"/>
            <w:color w:val="000000"/>
            <w:sz w:val="24"/>
            <w:szCs w:val="24"/>
            <w:lang w:eastAsia="uk-UA"/>
          </w:rPr>
          <w:t xml:space="preserve"> заключить в </w:t>
        </w:r>
        <w:proofErr w:type="spellStart"/>
        <w:r w:rsidRPr="00B63156">
          <w:rPr>
            <w:rFonts w:ascii="Verdana" w:eastAsia="Times New Roman" w:hAnsi="Verdana" w:cs="Times New Roman"/>
            <w:color w:val="000000"/>
            <w:sz w:val="24"/>
            <w:szCs w:val="24"/>
            <w:lang w:eastAsia="uk-UA"/>
          </w:rPr>
          <w:t>исправтрудлагерь</w:t>
        </w:r>
        <w:proofErr w:type="spellEnd"/>
        <w:r w:rsidRPr="00B63156">
          <w:rPr>
            <w:rFonts w:ascii="Verdana" w:eastAsia="Times New Roman" w:hAnsi="Verdana" w:cs="Times New Roman"/>
            <w:color w:val="000000"/>
            <w:sz w:val="24"/>
            <w:szCs w:val="24"/>
            <w:lang w:eastAsia="uk-UA"/>
          </w:rPr>
          <w:t xml:space="preserve"> </w:t>
        </w:r>
        <w:proofErr w:type="spellStart"/>
        <w:r w:rsidRPr="00B63156">
          <w:rPr>
            <w:rFonts w:ascii="Verdana" w:eastAsia="Times New Roman" w:hAnsi="Verdana" w:cs="Times New Roman"/>
            <w:color w:val="000000"/>
            <w:sz w:val="24"/>
            <w:szCs w:val="24"/>
            <w:lang w:eastAsia="uk-UA"/>
          </w:rPr>
          <w:t>сроком</w:t>
        </w:r>
        <w:proofErr w:type="spellEnd"/>
        <w:r w:rsidRPr="00B63156">
          <w:rPr>
            <w:rFonts w:ascii="Verdana" w:eastAsia="Times New Roman" w:hAnsi="Verdana" w:cs="Times New Roman"/>
            <w:color w:val="000000"/>
            <w:sz w:val="24"/>
            <w:szCs w:val="24"/>
            <w:lang w:eastAsia="uk-UA"/>
          </w:rPr>
          <w:t xml:space="preserve"> на </w:t>
        </w:r>
        <w:proofErr w:type="spellStart"/>
        <w:r w:rsidRPr="00B63156">
          <w:rPr>
            <w:rFonts w:ascii="Verdana" w:eastAsia="Times New Roman" w:hAnsi="Verdana" w:cs="Times New Roman"/>
            <w:color w:val="000000"/>
            <w:sz w:val="24"/>
            <w:szCs w:val="24"/>
            <w:lang w:eastAsia="uk-UA"/>
          </w:rPr>
          <w:t>пять</w:t>
        </w:r>
        <w:proofErr w:type="spellEnd"/>
        <w:r w:rsidRPr="00B63156">
          <w:rPr>
            <w:rFonts w:ascii="Verdana" w:eastAsia="Times New Roman" w:hAnsi="Verdana" w:cs="Times New Roman"/>
            <w:color w:val="000000"/>
            <w:sz w:val="24"/>
            <w:szCs w:val="24"/>
            <w:lang w:eastAsia="uk-UA"/>
          </w:rPr>
          <w:t xml:space="preserve"> лет, </w:t>
        </w:r>
        <w:proofErr w:type="spellStart"/>
        <w:r w:rsidRPr="00B63156">
          <w:rPr>
            <w:rFonts w:ascii="Verdana" w:eastAsia="Times New Roman" w:hAnsi="Verdana" w:cs="Times New Roman"/>
            <w:color w:val="000000"/>
            <w:sz w:val="24"/>
            <w:szCs w:val="24"/>
            <w:lang w:eastAsia="uk-UA"/>
          </w:rPr>
          <w:t>считая</w:t>
        </w:r>
        <w:proofErr w:type="spellEnd"/>
        <w:r w:rsidRPr="00B63156">
          <w:rPr>
            <w:rFonts w:ascii="Verdana" w:eastAsia="Times New Roman" w:hAnsi="Verdana" w:cs="Times New Roman"/>
            <w:color w:val="000000"/>
            <w:sz w:val="24"/>
            <w:szCs w:val="24"/>
            <w:lang w:eastAsia="uk-UA"/>
          </w:rPr>
          <w:t xml:space="preserve"> с 5.9.35 г." Так Драй-Хмара опинився на Колимі.</w:t>
        </w:r>
      </w:ins>
    </w:p>
    <w:p w:rsidR="00B63156" w:rsidRPr="00B63156" w:rsidRDefault="00B63156" w:rsidP="007D01F5">
      <w:pPr>
        <w:shd w:val="clear" w:color="auto" w:fill="FFFFCC"/>
        <w:spacing w:before="100" w:beforeAutospacing="1" w:after="100" w:afterAutospacing="1" w:line="240" w:lineRule="auto"/>
        <w:ind w:firstLine="360"/>
        <w:rPr>
          <w:ins w:id="4" w:author="Unknown"/>
          <w:rFonts w:ascii="Verdana" w:eastAsia="Times New Roman" w:hAnsi="Verdana" w:cs="Times New Roman"/>
          <w:color w:val="000000"/>
          <w:sz w:val="24"/>
          <w:szCs w:val="24"/>
          <w:lang w:eastAsia="uk-UA"/>
        </w:rPr>
      </w:pPr>
      <w:ins w:id="5" w:author="Unknown">
        <w:r w:rsidRPr="00B63156">
          <w:rPr>
            <w:rFonts w:ascii="Verdana" w:eastAsia="Times New Roman" w:hAnsi="Verdana" w:cs="Times New Roman"/>
            <w:color w:val="000000"/>
            <w:sz w:val="24"/>
            <w:szCs w:val="24"/>
            <w:lang w:eastAsia="uk-UA"/>
          </w:rPr>
          <w:t xml:space="preserve">Тут постановою трійки УНКВС по </w:t>
        </w:r>
        <w:proofErr w:type="spellStart"/>
        <w:r w:rsidRPr="00B63156">
          <w:rPr>
            <w:rFonts w:ascii="Verdana" w:eastAsia="Times New Roman" w:hAnsi="Verdana" w:cs="Times New Roman"/>
            <w:color w:val="000000"/>
            <w:sz w:val="24"/>
            <w:szCs w:val="24"/>
            <w:lang w:eastAsia="uk-UA"/>
          </w:rPr>
          <w:t>Дальбуду</w:t>
        </w:r>
        <w:proofErr w:type="spellEnd"/>
        <w:r w:rsidRPr="00B63156">
          <w:rPr>
            <w:rFonts w:ascii="Verdana" w:eastAsia="Times New Roman" w:hAnsi="Verdana" w:cs="Times New Roman"/>
            <w:color w:val="000000"/>
            <w:sz w:val="24"/>
            <w:szCs w:val="24"/>
            <w:lang w:eastAsia="uk-UA"/>
          </w:rPr>
          <w:t xml:space="preserve"> від 27 травня 1938 року йому додають ще десять років за нібито участь в антирадянській організації і антирадянську пропаганду вже в таборі.</w:t>
        </w:r>
      </w:ins>
    </w:p>
    <w:p w:rsidR="00B63156" w:rsidRPr="00B63156" w:rsidRDefault="00B63156" w:rsidP="007D01F5">
      <w:pPr>
        <w:shd w:val="clear" w:color="auto" w:fill="FFFFCC"/>
        <w:spacing w:before="100" w:beforeAutospacing="1" w:after="100" w:afterAutospacing="1" w:line="240" w:lineRule="auto"/>
        <w:ind w:firstLine="360"/>
        <w:rPr>
          <w:ins w:id="6" w:author="Unknown"/>
          <w:rFonts w:ascii="Verdana" w:eastAsia="Times New Roman" w:hAnsi="Verdana" w:cs="Times New Roman"/>
          <w:color w:val="000000"/>
          <w:sz w:val="24"/>
          <w:szCs w:val="24"/>
          <w:lang w:eastAsia="uk-UA"/>
        </w:rPr>
      </w:pPr>
      <w:ins w:id="7" w:author="Unknown">
        <w:r w:rsidRPr="00B63156">
          <w:rPr>
            <w:rFonts w:ascii="Verdana" w:eastAsia="Times New Roman" w:hAnsi="Verdana" w:cs="Times New Roman"/>
            <w:color w:val="000000"/>
            <w:sz w:val="24"/>
            <w:szCs w:val="24"/>
            <w:lang w:eastAsia="uk-UA"/>
          </w:rPr>
          <w:t xml:space="preserve">Як засвідчено в документах про реабілітацію, М. Драй-Хмара помер 19 січня 1939 року "від ослаблення серцевої діяльності". Реабілітовано письменника після перевірки табірної справи в Магаданській області 28 </w:t>
        </w:r>
        <w:proofErr w:type="spellStart"/>
        <w:r w:rsidRPr="00B63156">
          <w:rPr>
            <w:rFonts w:ascii="Verdana" w:eastAsia="Times New Roman" w:hAnsi="Verdana" w:cs="Times New Roman"/>
            <w:color w:val="000000"/>
            <w:sz w:val="24"/>
            <w:szCs w:val="24"/>
            <w:lang w:eastAsia="uk-UA"/>
          </w:rPr>
          <w:t>листопадда</w:t>
        </w:r>
        <w:proofErr w:type="spellEnd"/>
        <w:r w:rsidRPr="00B63156">
          <w:rPr>
            <w:rFonts w:ascii="Verdana" w:eastAsia="Times New Roman" w:hAnsi="Verdana" w:cs="Times New Roman"/>
            <w:color w:val="000000"/>
            <w:sz w:val="24"/>
            <w:szCs w:val="24"/>
            <w:lang w:eastAsia="uk-UA"/>
          </w:rPr>
          <w:t xml:space="preserve"> 1989 року.</w:t>
        </w:r>
      </w:ins>
    </w:p>
    <w:p w:rsidR="00B63156" w:rsidRPr="00B63156" w:rsidRDefault="00B63156" w:rsidP="007D01F5">
      <w:pPr>
        <w:shd w:val="clear" w:color="auto" w:fill="FFFFCC"/>
        <w:spacing w:before="100" w:beforeAutospacing="1" w:after="100" w:afterAutospacing="1" w:line="240" w:lineRule="auto"/>
        <w:ind w:firstLine="360"/>
        <w:rPr>
          <w:ins w:id="8" w:author="Unknown"/>
          <w:rFonts w:ascii="Verdana" w:eastAsia="Times New Roman" w:hAnsi="Verdana" w:cs="Times New Roman"/>
          <w:color w:val="000000"/>
          <w:sz w:val="24"/>
          <w:szCs w:val="24"/>
          <w:lang w:eastAsia="uk-UA"/>
        </w:rPr>
      </w:pPr>
      <w:ins w:id="9" w:author="Unknown">
        <w:r w:rsidRPr="00B63156">
          <w:rPr>
            <w:rFonts w:ascii="Verdana" w:eastAsia="Times New Roman" w:hAnsi="Verdana" w:cs="Times New Roman"/>
            <w:color w:val="000000"/>
            <w:sz w:val="24"/>
            <w:szCs w:val="24"/>
            <w:lang w:eastAsia="uk-UA"/>
          </w:rPr>
          <w:t>Існує ще одна версія смерті Михайла Драй-Хмари. За спогадами П.Василевського (див. його. статтю "Так він загинув на Колимі" в "Літературній Україні" від 2 жовтня 1989 р.) письменник у квітні 1939 року став на місце смертника під час одного з чергових розстрілів кожного п'ятого в шерензі, врятувавши цим невідому молоду людину...</w:t>
        </w:r>
      </w:ins>
    </w:p>
    <w:p w:rsidR="00B63156" w:rsidRDefault="00B63156" w:rsidP="007D01F5">
      <w:pPr>
        <w:rPr>
          <w:rFonts w:ascii="Verdana" w:eastAsia="Times New Roman" w:hAnsi="Verdana" w:cs="Verdana"/>
          <w:color w:val="000000"/>
          <w:sz w:val="24"/>
          <w:szCs w:val="24"/>
          <w:shd w:val="clear" w:color="auto" w:fill="FFFFCC"/>
          <w:lang w:eastAsia="uk-UA"/>
        </w:rPr>
      </w:pPr>
      <w:ins w:id="10" w:author="Unknown">
        <w:r w:rsidRPr="00B63156">
          <w:rPr>
            <w:rFonts w:ascii="Verdana" w:eastAsia="Times New Roman" w:hAnsi="Verdana" w:cs="Verdana"/>
            <w:color w:val="000000"/>
            <w:sz w:val="24"/>
            <w:szCs w:val="24"/>
            <w:shd w:val="clear" w:color="auto" w:fill="FFFFCC"/>
            <w:lang w:eastAsia="uk-UA"/>
          </w:rPr>
          <w:t>﻿</w:t>
        </w:r>
      </w:ins>
    </w:p>
    <w:p w:rsidR="007D01F5" w:rsidRDefault="007D01F5" w:rsidP="007D01F5">
      <w:pPr>
        <w:rPr>
          <w:rFonts w:ascii="Verdana" w:eastAsia="Times New Roman" w:hAnsi="Verdana" w:cs="Verdana"/>
          <w:color w:val="000000"/>
          <w:sz w:val="24"/>
          <w:szCs w:val="24"/>
          <w:shd w:val="clear" w:color="auto" w:fill="FFFFCC"/>
          <w:lang w:eastAsia="uk-UA"/>
        </w:rPr>
      </w:pPr>
    </w:p>
    <w:p w:rsidR="007D01F5" w:rsidRDefault="007D01F5" w:rsidP="007D01F5">
      <w:pPr>
        <w:rPr>
          <w:rFonts w:ascii="Verdana" w:eastAsia="Times New Roman" w:hAnsi="Verdana" w:cs="Verdana"/>
          <w:color w:val="000000"/>
          <w:sz w:val="24"/>
          <w:szCs w:val="24"/>
          <w:shd w:val="clear" w:color="auto" w:fill="FFFFCC"/>
          <w:lang w:eastAsia="uk-UA"/>
        </w:rPr>
      </w:pPr>
    </w:p>
    <w:p w:rsidR="007D01F5" w:rsidRDefault="007D01F5" w:rsidP="007D01F5">
      <w:pPr>
        <w:rPr>
          <w:rFonts w:ascii="Verdana" w:eastAsia="Times New Roman" w:hAnsi="Verdana" w:cs="Verdana"/>
          <w:color w:val="000000"/>
          <w:sz w:val="24"/>
          <w:szCs w:val="24"/>
          <w:shd w:val="clear" w:color="auto" w:fill="FFFFCC"/>
          <w:lang w:eastAsia="uk-UA"/>
        </w:rPr>
      </w:pPr>
    </w:p>
    <w:p w:rsidR="007D01F5" w:rsidRDefault="007D01F5" w:rsidP="007D01F5">
      <w:pPr>
        <w:rPr>
          <w:rFonts w:ascii="Verdana" w:eastAsia="Times New Roman" w:hAnsi="Verdana" w:cs="Verdana"/>
          <w:color w:val="000000"/>
          <w:sz w:val="24"/>
          <w:szCs w:val="24"/>
          <w:shd w:val="clear" w:color="auto" w:fill="FFFFCC"/>
          <w:lang w:eastAsia="uk-UA"/>
        </w:rPr>
      </w:pPr>
    </w:p>
    <w:p w:rsidR="007D01F5" w:rsidRDefault="007D01F5" w:rsidP="007D01F5">
      <w:pPr>
        <w:rPr>
          <w:rFonts w:ascii="Verdana" w:eastAsia="Times New Roman" w:hAnsi="Verdana" w:cs="Verdana"/>
          <w:color w:val="000000"/>
          <w:sz w:val="24"/>
          <w:szCs w:val="24"/>
          <w:shd w:val="clear" w:color="auto" w:fill="FFFFCC"/>
          <w:lang w:eastAsia="uk-UA"/>
        </w:rPr>
      </w:pPr>
    </w:p>
    <w:p w:rsidR="007D01F5" w:rsidRDefault="007D01F5" w:rsidP="007D01F5">
      <w:pPr>
        <w:rPr>
          <w:rFonts w:ascii="Verdana" w:eastAsia="Times New Roman" w:hAnsi="Verdana" w:cs="Verdana"/>
          <w:color w:val="000000"/>
          <w:sz w:val="24"/>
          <w:szCs w:val="24"/>
          <w:shd w:val="clear" w:color="auto" w:fill="FFFFCC"/>
          <w:lang w:eastAsia="uk-UA"/>
        </w:rPr>
      </w:pPr>
    </w:p>
    <w:p w:rsidR="007D01F5" w:rsidRDefault="007D01F5" w:rsidP="007D01F5">
      <w:pPr>
        <w:rPr>
          <w:rFonts w:ascii="Verdana" w:eastAsia="Times New Roman" w:hAnsi="Verdana" w:cs="Verdana"/>
          <w:color w:val="000000"/>
          <w:sz w:val="24"/>
          <w:szCs w:val="24"/>
          <w:shd w:val="clear" w:color="auto" w:fill="FFFFCC"/>
          <w:lang w:eastAsia="uk-UA"/>
        </w:rPr>
      </w:pPr>
    </w:p>
    <w:p w:rsidR="007D01F5" w:rsidRDefault="007D01F5" w:rsidP="007D01F5">
      <w:pPr>
        <w:rPr>
          <w:rFonts w:ascii="Verdana" w:eastAsia="Times New Roman" w:hAnsi="Verdana" w:cs="Verdana"/>
          <w:color w:val="000000"/>
          <w:sz w:val="24"/>
          <w:szCs w:val="24"/>
          <w:shd w:val="clear" w:color="auto" w:fill="FFFFCC"/>
          <w:lang w:eastAsia="uk-UA"/>
        </w:rPr>
      </w:pPr>
    </w:p>
    <w:p w:rsidR="007D01F5" w:rsidRDefault="007D01F5" w:rsidP="007D01F5">
      <w:pPr>
        <w:rPr>
          <w:rFonts w:ascii="Verdana" w:eastAsia="Times New Roman" w:hAnsi="Verdana" w:cs="Verdana"/>
          <w:color w:val="000000"/>
          <w:sz w:val="24"/>
          <w:szCs w:val="24"/>
          <w:shd w:val="clear" w:color="auto" w:fill="FFFFCC"/>
          <w:lang w:eastAsia="uk-UA"/>
        </w:rPr>
      </w:pPr>
    </w:p>
    <w:p w:rsidR="007D01F5" w:rsidRDefault="007D01F5" w:rsidP="007D01F5">
      <w:pPr>
        <w:rPr>
          <w:rFonts w:ascii="Verdana" w:eastAsia="Times New Roman" w:hAnsi="Verdana" w:cs="Verdana"/>
          <w:color w:val="000000"/>
          <w:sz w:val="24"/>
          <w:szCs w:val="24"/>
          <w:shd w:val="clear" w:color="auto" w:fill="FFFFCC"/>
          <w:lang w:eastAsia="uk-UA"/>
        </w:rPr>
      </w:pPr>
    </w:p>
    <w:p w:rsidR="00B63156" w:rsidRDefault="00B63156" w:rsidP="007D01F5">
      <w:pPr>
        <w:rPr>
          <w:rFonts w:ascii="Verdana" w:eastAsia="Times New Roman" w:hAnsi="Verdana" w:cs="Verdana"/>
          <w:color w:val="000000"/>
          <w:sz w:val="24"/>
          <w:szCs w:val="24"/>
          <w:shd w:val="clear" w:color="auto" w:fill="FFFFCC"/>
          <w:lang w:eastAsia="uk-UA"/>
        </w:rPr>
      </w:pPr>
    </w:p>
    <w:p w:rsidR="00B63156" w:rsidRDefault="00B63156" w:rsidP="007D01F5">
      <w:pPr>
        <w:pStyle w:val="5"/>
        <w:spacing w:before="0"/>
        <w:textAlignment w:val="baseline"/>
        <w:rPr>
          <w:rFonts w:ascii="Gill Sans MT" w:hAnsi="Gill Sans MT"/>
          <w:caps/>
          <w:color w:val="333333"/>
          <w:spacing w:val="24"/>
          <w:sz w:val="24"/>
          <w:szCs w:val="24"/>
        </w:rPr>
      </w:pPr>
      <w:hyperlink r:id="rId6" w:history="1">
        <w:r>
          <w:rPr>
            <w:rStyle w:val="a4"/>
            <w:rFonts w:ascii="Arial" w:hAnsi="Arial" w:cs="Arial"/>
            <w:b/>
            <w:bCs/>
            <w:caps/>
            <w:color w:val="331111"/>
            <w:spacing w:val="24"/>
            <w:sz w:val="24"/>
            <w:szCs w:val="24"/>
            <w:bdr w:val="none" w:sz="0" w:space="0" w:color="auto" w:frame="1"/>
          </w:rPr>
          <w:t>МАКСИМ</w:t>
        </w:r>
        <w:r>
          <w:rPr>
            <w:rStyle w:val="a4"/>
            <w:rFonts w:ascii="Gill Sans MT" w:hAnsi="Gill Sans MT"/>
            <w:b/>
            <w:bCs/>
            <w:caps/>
            <w:color w:val="331111"/>
            <w:spacing w:val="24"/>
            <w:sz w:val="24"/>
            <w:szCs w:val="24"/>
            <w:bdr w:val="none" w:sz="0" w:space="0" w:color="auto" w:frame="1"/>
          </w:rPr>
          <w:t xml:space="preserve"> </w:t>
        </w:r>
        <w:r>
          <w:rPr>
            <w:rStyle w:val="a4"/>
            <w:rFonts w:ascii="Arial" w:hAnsi="Arial" w:cs="Arial"/>
            <w:b/>
            <w:bCs/>
            <w:caps/>
            <w:color w:val="331111"/>
            <w:spacing w:val="24"/>
            <w:sz w:val="24"/>
            <w:szCs w:val="24"/>
            <w:bdr w:val="none" w:sz="0" w:space="0" w:color="auto" w:frame="1"/>
          </w:rPr>
          <w:t>РИЛЬСЬКИЙ</w:t>
        </w:r>
      </w:hyperlink>
    </w:p>
    <w:p w:rsidR="00B63156" w:rsidRDefault="00B63156" w:rsidP="007D01F5">
      <w:pPr>
        <w:pStyle w:val="2"/>
        <w:spacing w:before="0" w:beforeAutospacing="0" w:after="120" w:afterAutospacing="0"/>
        <w:textAlignment w:val="baseline"/>
        <w:rPr>
          <w:rFonts w:ascii="Gill Sans MT" w:hAnsi="Gill Sans MT"/>
          <w:b w:val="0"/>
          <w:bCs w:val="0"/>
          <w:caps/>
          <w:color w:val="555555"/>
          <w:spacing w:val="12"/>
        </w:rPr>
      </w:pPr>
      <w:r>
        <w:rPr>
          <w:rFonts w:ascii="Arial" w:hAnsi="Arial" w:cs="Arial"/>
          <w:b w:val="0"/>
          <w:bCs w:val="0"/>
          <w:caps/>
          <w:color w:val="555555"/>
          <w:spacing w:val="12"/>
        </w:rPr>
        <w:t>ЗАПАХЛА</w:t>
      </w:r>
      <w:r>
        <w:rPr>
          <w:rFonts w:ascii="Gill Sans MT" w:hAnsi="Gill Sans MT"/>
          <w:b w:val="0"/>
          <w:bCs w:val="0"/>
          <w:caps/>
          <w:color w:val="555555"/>
          <w:spacing w:val="12"/>
        </w:rPr>
        <w:t xml:space="preserve"> </w:t>
      </w:r>
      <w:r>
        <w:rPr>
          <w:rFonts w:ascii="Arial" w:hAnsi="Arial" w:cs="Arial"/>
          <w:b w:val="0"/>
          <w:bCs w:val="0"/>
          <w:caps/>
          <w:color w:val="555555"/>
          <w:spacing w:val="12"/>
        </w:rPr>
        <w:t>ОСІНЬ</w:t>
      </w:r>
      <w:r>
        <w:rPr>
          <w:rFonts w:ascii="Gill Sans MT" w:hAnsi="Gill Sans MT"/>
          <w:b w:val="0"/>
          <w:bCs w:val="0"/>
          <w:caps/>
          <w:color w:val="555555"/>
          <w:spacing w:val="12"/>
        </w:rPr>
        <w:t xml:space="preserve"> </w:t>
      </w:r>
      <w:r>
        <w:rPr>
          <w:rFonts w:ascii="Arial" w:hAnsi="Arial" w:cs="Arial"/>
          <w:b w:val="0"/>
          <w:bCs w:val="0"/>
          <w:caps/>
          <w:color w:val="555555"/>
          <w:spacing w:val="12"/>
        </w:rPr>
        <w:t>В</w:t>
      </w:r>
      <w:r>
        <w:rPr>
          <w:rFonts w:ascii="Gill Sans MT" w:hAnsi="Gill Sans MT"/>
          <w:b w:val="0"/>
          <w:bCs w:val="0"/>
          <w:caps/>
          <w:color w:val="555555"/>
          <w:spacing w:val="12"/>
        </w:rPr>
        <w:t>'</w:t>
      </w:r>
      <w:r>
        <w:rPr>
          <w:rFonts w:ascii="Arial" w:hAnsi="Arial" w:cs="Arial"/>
          <w:b w:val="0"/>
          <w:bCs w:val="0"/>
          <w:caps/>
          <w:color w:val="555555"/>
          <w:spacing w:val="12"/>
        </w:rPr>
        <w:t>ЯЛИМ</w:t>
      </w:r>
      <w:r>
        <w:rPr>
          <w:rFonts w:ascii="Gill Sans MT" w:hAnsi="Gill Sans MT"/>
          <w:b w:val="0"/>
          <w:bCs w:val="0"/>
          <w:caps/>
          <w:color w:val="555555"/>
          <w:spacing w:val="12"/>
        </w:rPr>
        <w:t xml:space="preserve"> </w:t>
      </w:r>
      <w:r>
        <w:rPr>
          <w:rFonts w:ascii="Arial" w:hAnsi="Arial" w:cs="Arial"/>
          <w:b w:val="0"/>
          <w:bCs w:val="0"/>
          <w:caps/>
          <w:color w:val="555555"/>
          <w:spacing w:val="12"/>
        </w:rPr>
        <w:t>ТЮТЮНОМ</w:t>
      </w:r>
    </w:p>
    <w:p w:rsidR="00B63156" w:rsidRDefault="00B63156" w:rsidP="007D01F5">
      <w:pPr>
        <w:pStyle w:val="a3"/>
        <w:spacing w:before="0" w:beforeAutospacing="0" w:after="180" w:afterAutospacing="0"/>
        <w:textAlignment w:val="baseline"/>
        <w:rPr>
          <w:rFonts w:ascii="Constantia" w:hAnsi="Constantia"/>
          <w:color w:val="333333"/>
          <w:sz w:val="27"/>
          <w:szCs w:val="27"/>
        </w:rPr>
      </w:pPr>
      <w:r>
        <w:rPr>
          <w:rFonts w:ascii="Constantia" w:hAnsi="Constantia"/>
          <w:color w:val="333333"/>
          <w:sz w:val="27"/>
          <w:szCs w:val="27"/>
        </w:rPr>
        <w:t>Запахла осінь в'ялим тютюном,</w:t>
      </w:r>
      <w:r>
        <w:rPr>
          <w:rFonts w:ascii="Constantia" w:hAnsi="Constantia"/>
          <w:color w:val="333333"/>
          <w:sz w:val="27"/>
          <w:szCs w:val="27"/>
        </w:rPr>
        <w:br/>
        <w:t>Та яблуками, та тонким туманом, —</w:t>
      </w:r>
      <w:r>
        <w:rPr>
          <w:rFonts w:ascii="Constantia" w:hAnsi="Constantia"/>
          <w:color w:val="333333"/>
          <w:sz w:val="27"/>
          <w:szCs w:val="27"/>
        </w:rPr>
        <w:br/>
        <w:t>І свіжі айстри над піском рум'яним</w:t>
      </w:r>
      <w:r>
        <w:rPr>
          <w:rFonts w:ascii="Constantia" w:hAnsi="Constantia"/>
          <w:color w:val="333333"/>
          <w:sz w:val="27"/>
          <w:szCs w:val="27"/>
        </w:rPr>
        <w:br/>
        <w:t>Зорюють за одчиненим вікном.</w:t>
      </w:r>
    </w:p>
    <w:p w:rsidR="00B63156" w:rsidRDefault="00B63156" w:rsidP="007D01F5">
      <w:pPr>
        <w:pStyle w:val="a3"/>
        <w:spacing w:before="0" w:beforeAutospacing="0" w:after="180" w:afterAutospacing="0"/>
        <w:textAlignment w:val="baseline"/>
        <w:rPr>
          <w:rFonts w:ascii="Constantia" w:hAnsi="Constantia"/>
          <w:color w:val="333333"/>
          <w:sz w:val="27"/>
          <w:szCs w:val="27"/>
        </w:rPr>
      </w:pPr>
      <w:r>
        <w:rPr>
          <w:rFonts w:ascii="Constantia" w:hAnsi="Constantia"/>
          <w:color w:val="333333"/>
          <w:sz w:val="27"/>
          <w:szCs w:val="27"/>
        </w:rPr>
        <w:t>У травах коник, як зелений гном,</w:t>
      </w:r>
      <w:r>
        <w:rPr>
          <w:rFonts w:ascii="Constantia" w:hAnsi="Constantia"/>
          <w:color w:val="333333"/>
          <w:sz w:val="27"/>
          <w:szCs w:val="27"/>
        </w:rPr>
        <w:br/>
        <w:t>На скрипку грає. І пощо ж весна нам,</w:t>
      </w:r>
      <w:r>
        <w:rPr>
          <w:rFonts w:ascii="Constantia" w:hAnsi="Constantia"/>
          <w:color w:val="333333"/>
          <w:sz w:val="27"/>
          <w:szCs w:val="27"/>
        </w:rPr>
        <w:br/>
        <w:t xml:space="preserve">Коли ми тихі та дозрілі </w:t>
      </w:r>
      <w:proofErr w:type="spellStart"/>
      <w:r>
        <w:rPr>
          <w:rFonts w:ascii="Constantia" w:hAnsi="Constantia"/>
          <w:color w:val="333333"/>
          <w:sz w:val="27"/>
          <w:szCs w:val="27"/>
        </w:rPr>
        <w:t>станем</w:t>
      </w:r>
      <w:proofErr w:type="spellEnd"/>
      <w:r>
        <w:rPr>
          <w:rFonts w:ascii="Constantia" w:hAnsi="Constantia"/>
          <w:color w:val="333333"/>
          <w:sz w:val="27"/>
          <w:szCs w:val="27"/>
        </w:rPr>
        <w:br/>
        <w:t>І вкриє мудрість голову сріблом?</w:t>
      </w:r>
    </w:p>
    <w:p w:rsidR="00B63156" w:rsidRDefault="00B63156" w:rsidP="007D01F5">
      <w:pPr>
        <w:pStyle w:val="a3"/>
        <w:spacing w:before="0" w:beforeAutospacing="0" w:after="180" w:afterAutospacing="0"/>
        <w:textAlignment w:val="baseline"/>
        <w:rPr>
          <w:rFonts w:ascii="Constantia" w:hAnsi="Constantia"/>
          <w:color w:val="333333"/>
          <w:sz w:val="27"/>
          <w:szCs w:val="27"/>
        </w:rPr>
      </w:pPr>
      <w:r>
        <w:rPr>
          <w:rFonts w:ascii="Constantia" w:hAnsi="Constantia"/>
          <w:color w:val="333333"/>
          <w:sz w:val="27"/>
          <w:szCs w:val="27"/>
        </w:rPr>
        <w:t>Бери сакви, і рідний дім покинь,</w:t>
      </w:r>
      <w:r>
        <w:rPr>
          <w:rFonts w:ascii="Constantia" w:hAnsi="Constantia"/>
          <w:color w:val="333333"/>
          <w:sz w:val="27"/>
          <w:szCs w:val="27"/>
        </w:rPr>
        <w:br/>
        <w:t>І пий холодну, мовчазну глибінь</w:t>
      </w:r>
      <w:r>
        <w:rPr>
          <w:rFonts w:ascii="Constantia" w:hAnsi="Constantia"/>
          <w:color w:val="333333"/>
          <w:sz w:val="27"/>
          <w:szCs w:val="27"/>
        </w:rPr>
        <w:br/>
        <w:t xml:space="preserve">На </w:t>
      </w:r>
      <w:proofErr w:type="spellStart"/>
      <w:r>
        <w:rPr>
          <w:rFonts w:ascii="Constantia" w:hAnsi="Constantia"/>
          <w:color w:val="333333"/>
          <w:sz w:val="27"/>
          <w:szCs w:val="27"/>
        </w:rPr>
        <w:t>взліссях</w:t>
      </w:r>
      <w:proofErr w:type="spellEnd"/>
      <w:r>
        <w:rPr>
          <w:rFonts w:ascii="Constantia" w:hAnsi="Constantia"/>
          <w:color w:val="333333"/>
          <w:sz w:val="27"/>
          <w:szCs w:val="27"/>
        </w:rPr>
        <w:t>, де медово спіють дині!</w:t>
      </w:r>
    </w:p>
    <w:p w:rsidR="00B63156" w:rsidRDefault="00B63156" w:rsidP="007D01F5">
      <w:pPr>
        <w:pStyle w:val="a3"/>
        <w:spacing w:before="0" w:beforeAutospacing="0" w:after="180" w:afterAutospacing="0"/>
        <w:textAlignment w:val="baseline"/>
        <w:rPr>
          <w:rFonts w:ascii="Constantia" w:hAnsi="Constantia"/>
          <w:color w:val="333333"/>
          <w:sz w:val="27"/>
          <w:szCs w:val="27"/>
        </w:rPr>
      </w:pPr>
      <w:r>
        <w:rPr>
          <w:rFonts w:ascii="Constantia" w:hAnsi="Constantia"/>
          <w:color w:val="333333"/>
          <w:sz w:val="27"/>
          <w:szCs w:val="27"/>
        </w:rPr>
        <w:t>Учися чистоти і простоти</w:t>
      </w:r>
      <w:r>
        <w:rPr>
          <w:rFonts w:ascii="Constantia" w:hAnsi="Constantia"/>
          <w:color w:val="333333"/>
          <w:sz w:val="27"/>
          <w:szCs w:val="27"/>
        </w:rPr>
        <w:br/>
        <w:t>І, стоптуючи килим золотий,</w:t>
      </w:r>
      <w:r>
        <w:rPr>
          <w:rFonts w:ascii="Constantia" w:hAnsi="Constantia"/>
          <w:color w:val="333333"/>
          <w:sz w:val="27"/>
          <w:szCs w:val="27"/>
        </w:rPr>
        <w:br/>
        <w:t>Забудь про вежі темної гордині.</w:t>
      </w:r>
    </w:p>
    <w:p w:rsidR="00B63156" w:rsidRDefault="00B63156" w:rsidP="007D01F5">
      <w:pPr>
        <w:textAlignment w:val="baseline"/>
        <w:rPr>
          <w:rFonts w:ascii="Constantia" w:hAnsi="Constantia"/>
          <w:color w:val="333333"/>
          <w:sz w:val="15"/>
          <w:szCs w:val="15"/>
        </w:rPr>
      </w:pPr>
      <w:r>
        <w:rPr>
          <w:rStyle w:val="author"/>
          <w:rFonts w:ascii="Constantia" w:hAnsi="Constantia"/>
          <w:color w:val="333333"/>
          <w:sz w:val="15"/>
          <w:szCs w:val="15"/>
          <w:bdr w:val="none" w:sz="0" w:space="0" w:color="auto" w:frame="1"/>
        </w:rPr>
        <w:t>1925</w:t>
      </w:r>
    </w:p>
    <w:p w:rsidR="00B63156" w:rsidRDefault="009D2B1D" w:rsidP="007D01F5">
      <w:pPr>
        <w:rPr>
          <w:sz w:val="28"/>
          <w:szCs w:val="28"/>
        </w:rPr>
      </w:pPr>
      <w:r>
        <w:rPr>
          <w:sz w:val="28"/>
          <w:szCs w:val="28"/>
        </w:rPr>
        <w:t>Ліна Костенко</w:t>
      </w:r>
    </w:p>
    <w:p w:rsidR="009D2B1D" w:rsidRDefault="009D2B1D" w:rsidP="007D01F5">
      <w:pPr>
        <w:rPr>
          <w:rFonts w:ascii="Georgia" w:hAnsi="Georgia"/>
          <w:color w:val="000000"/>
          <w:sz w:val="27"/>
          <w:szCs w:val="27"/>
        </w:rPr>
      </w:pPr>
      <w:r>
        <w:rPr>
          <w:rFonts w:ascii="Georgia" w:hAnsi="Georgia"/>
          <w:color w:val="000000"/>
          <w:sz w:val="27"/>
          <w:szCs w:val="27"/>
        </w:rPr>
        <w:t>Що в нас було?</w:t>
      </w:r>
      <w:r>
        <w:rPr>
          <w:rFonts w:ascii="Georgia" w:hAnsi="Georgia"/>
          <w:color w:val="000000"/>
          <w:sz w:val="27"/>
          <w:szCs w:val="27"/>
        </w:rPr>
        <w:br/>
        <w:t>Любов і літо.</w:t>
      </w:r>
      <w:r>
        <w:rPr>
          <w:rFonts w:ascii="Georgia" w:hAnsi="Georgia"/>
          <w:color w:val="000000"/>
          <w:sz w:val="27"/>
          <w:szCs w:val="27"/>
        </w:rPr>
        <w:br/>
        <w:t>Любов і літо без тривог.</w:t>
      </w:r>
      <w:r>
        <w:rPr>
          <w:rFonts w:ascii="Georgia" w:hAnsi="Georgia"/>
          <w:color w:val="000000"/>
          <w:sz w:val="27"/>
          <w:szCs w:val="27"/>
        </w:rPr>
        <w:br/>
        <w:t>Оце і все. А взагалі-то</w:t>
      </w:r>
      <w:r>
        <w:rPr>
          <w:rFonts w:ascii="Georgia" w:hAnsi="Georgia"/>
          <w:color w:val="000000"/>
          <w:sz w:val="27"/>
          <w:szCs w:val="27"/>
        </w:rPr>
        <w:br/>
        <w:t>не так і мало, як на двох.</w:t>
      </w:r>
      <w:r>
        <w:rPr>
          <w:rFonts w:ascii="Georgia" w:hAnsi="Georgia"/>
          <w:color w:val="000000"/>
          <w:sz w:val="27"/>
          <w:szCs w:val="27"/>
        </w:rPr>
        <w:br/>
        <w:t>Ось наші ночі серпень вижне,</w:t>
      </w:r>
      <w:r>
        <w:rPr>
          <w:rFonts w:ascii="Georgia" w:hAnsi="Georgia"/>
          <w:color w:val="000000"/>
          <w:sz w:val="27"/>
          <w:szCs w:val="27"/>
        </w:rPr>
        <w:br/>
        <w:t>прокотить вересень громи,</w:t>
      </w:r>
      <w:r>
        <w:rPr>
          <w:rFonts w:ascii="Georgia" w:hAnsi="Georgia"/>
          <w:color w:val="000000"/>
          <w:sz w:val="27"/>
          <w:szCs w:val="27"/>
        </w:rPr>
        <w:br/>
        <w:t>і вродить небо дивовижне</w:t>
      </w:r>
      <w:r>
        <w:rPr>
          <w:rFonts w:ascii="Georgia" w:hAnsi="Georgia"/>
          <w:color w:val="000000"/>
          <w:sz w:val="27"/>
          <w:szCs w:val="27"/>
        </w:rPr>
        <w:br/>
        <w:t>скляними зорями зими!</w:t>
      </w:r>
      <w:r>
        <w:rPr>
          <w:rFonts w:ascii="Georgia" w:hAnsi="Georgia"/>
          <w:color w:val="000000"/>
          <w:sz w:val="27"/>
          <w:szCs w:val="27"/>
        </w:rPr>
        <w:br/>
        <w:t>І знову джміль розмружить квітку,</w:t>
      </w:r>
      <w:r>
        <w:rPr>
          <w:rFonts w:ascii="Georgia" w:hAnsi="Georgia"/>
          <w:color w:val="000000"/>
          <w:sz w:val="27"/>
          <w:szCs w:val="27"/>
        </w:rPr>
        <w:br/>
        <w:t>і літо гратиме в лото.</w:t>
      </w:r>
      <w:r>
        <w:rPr>
          <w:rFonts w:ascii="Georgia" w:hAnsi="Georgia"/>
          <w:color w:val="000000"/>
          <w:sz w:val="27"/>
          <w:szCs w:val="27"/>
        </w:rPr>
        <w:br/>
        <w:t>І знов сплете на спицях плітку</w:t>
      </w:r>
      <w:r>
        <w:rPr>
          <w:rFonts w:ascii="Georgia" w:hAnsi="Georgia"/>
          <w:color w:val="000000"/>
          <w:sz w:val="27"/>
          <w:szCs w:val="27"/>
        </w:rPr>
        <w:br/>
        <w:t>сторукий велетень — Ніхто.</w:t>
      </w:r>
      <w:r>
        <w:rPr>
          <w:rFonts w:ascii="Georgia" w:hAnsi="Georgia"/>
          <w:color w:val="000000"/>
          <w:sz w:val="27"/>
          <w:szCs w:val="27"/>
        </w:rPr>
        <w:br/>
        <w:t>І в цьому днів круговороті,</w:t>
      </w:r>
      <w:r>
        <w:rPr>
          <w:rFonts w:ascii="Georgia" w:hAnsi="Georgia"/>
          <w:color w:val="000000"/>
          <w:sz w:val="27"/>
          <w:szCs w:val="27"/>
        </w:rPr>
        <w:br/>
        <w:t xml:space="preserve">де все минати </w:t>
      </w:r>
      <w:proofErr w:type="spellStart"/>
      <w:r>
        <w:rPr>
          <w:rFonts w:ascii="Georgia" w:hAnsi="Georgia"/>
          <w:color w:val="000000"/>
          <w:sz w:val="27"/>
          <w:szCs w:val="27"/>
        </w:rPr>
        <w:t>поспіша</w:t>
      </w:r>
      <w:proofErr w:type="spellEnd"/>
      <w:r>
        <w:rPr>
          <w:rFonts w:ascii="Georgia" w:hAnsi="Georgia"/>
          <w:color w:val="000000"/>
          <w:sz w:val="27"/>
          <w:szCs w:val="27"/>
        </w:rPr>
        <w:t>,</w:t>
      </w:r>
      <w:r>
        <w:rPr>
          <w:rFonts w:ascii="Georgia" w:hAnsi="Georgia"/>
          <w:color w:val="000000"/>
          <w:sz w:val="27"/>
          <w:szCs w:val="27"/>
        </w:rPr>
        <w:br/>
        <w:t>як та пташиночка на дроті,</w:t>
      </w:r>
      <w:r>
        <w:rPr>
          <w:rFonts w:ascii="Georgia" w:hAnsi="Georgia"/>
          <w:color w:val="000000"/>
          <w:sz w:val="27"/>
          <w:szCs w:val="27"/>
        </w:rPr>
        <w:br/>
        <w:t>спочине стомлена душа.</w:t>
      </w:r>
    </w:p>
    <w:p w:rsidR="009D2B1D" w:rsidRDefault="009D2B1D" w:rsidP="007D01F5">
      <w:pPr>
        <w:rPr>
          <w:rFonts w:ascii="Georgia" w:hAnsi="Georgia"/>
          <w:color w:val="000000"/>
          <w:sz w:val="27"/>
          <w:szCs w:val="27"/>
        </w:rPr>
      </w:pPr>
    </w:p>
    <w:p w:rsidR="009D2B1D" w:rsidRDefault="009D2B1D" w:rsidP="007D01F5">
      <w:pPr>
        <w:rPr>
          <w:rFonts w:ascii="Georgia" w:hAnsi="Georgia"/>
          <w:color w:val="000000"/>
          <w:sz w:val="27"/>
          <w:szCs w:val="27"/>
        </w:rPr>
      </w:pPr>
    </w:p>
    <w:p w:rsidR="007D01F5" w:rsidRDefault="009D2B1D" w:rsidP="007D01F5">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Осінній день березами почавсь.</w:t>
      </w:r>
      <w:r>
        <w:rPr>
          <w:rFonts w:ascii="Arial" w:hAnsi="Arial" w:cs="Arial"/>
          <w:color w:val="000000"/>
          <w:sz w:val="21"/>
          <w:szCs w:val="21"/>
        </w:rPr>
        <w:br/>
      </w:r>
      <w:r>
        <w:rPr>
          <w:rFonts w:ascii="Arial" w:hAnsi="Arial" w:cs="Arial"/>
          <w:color w:val="000000"/>
          <w:sz w:val="21"/>
          <w:szCs w:val="21"/>
          <w:shd w:val="clear" w:color="auto" w:fill="FFFFFF"/>
        </w:rPr>
        <w:t>Різьбить печаль свої дереворити.</w:t>
      </w:r>
      <w:r>
        <w:rPr>
          <w:rFonts w:ascii="Arial" w:hAnsi="Arial" w:cs="Arial"/>
          <w:color w:val="000000"/>
          <w:sz w:val="21"/>
          <w:szCs w:val="21"/>
        </w:rPr>
        <w:br/>
      </w:r>
      <w:r>
        <w:rPr>
          <w:rFonts w:ascii="Arial" w:hAnsi="Arial" w:cs="Arial"/>
          <w:color w:val="000000"/>
          <w:sz w:val="21"/>
          <w:szCs w:val="21"/>
          <w:shd w:val="clear" w:color="auto" w:fill="FFFFFF"/>
        </w:rPr>
        <w:t>Я думаю про тебе весь мій час.</w:t>
      </w:r>
      <w:r>
        <w:rPr>
          <w:rFonts w:ascii="Arial" w:hAnsi="Arial" w:cs="Arial"/>
          <w:color w:val="000000"/>
          <w:sz w:val="21"/>
          <w:szCs w:val="21"/>
        </w:rPr>
        <w:br/>
      </w:r>
      <w:r>
        <w:rPr>
          <w:rFonts w:ascii="Arial" w:hAnsi="Arial" w:cs="Arial"/>
          <w:color w:val="000000"/>
          <w:sz w:val="21"/>
          <w:szCs w:val="21"/>
          <w:shd w:val="clear" w:color="auto" w:fill="FFFFFF"/>
        </w:rPr>
        <w:t>Але про це не треба говорити.</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Ти прийдеш знов. Ми будемо на «Ви».</w:t>
      </w:r>
      <w:r>
        <w:rPr>
          <w:rFonts w:ascii="Arial" w:hAnsi="Arial" w:cs="Arial"/>
          <w:color w:val="000000"/>
          <w:sz w:val="21"/>
          <w:szCs w:val="21"/>
        </w:rPr>
        <w:br/>
      </w:r>
      <w:r>
        <w:rPr>
          <w:rFonts w:ascii="Arial" w:hAnsi="Arial" w:cs="Arial"/>
          <w:color w:val="000000"/>
          <w:sz w:val="21"/>
          <w:szCs w:val="21"/>
          <w:shd w:val="clear" w:color="auto" w:fill="FFFFFF"/>
        </w:rPr>
        <w:t>Чи ж неповторне можна повторити?</w:t>
      </w:r>
      <w:r>
        <w:rPr>
          <w:rFonts w:ascii="Arial" w:hAnsi="Arial" w:cs="Arial"/>
          <w:color w:val="000000"/>
          <w:sz w:val="21"/>
          <w:szCs w:val="21"/>
        </w:rPr>
        <w:br/>
      </w:r>
      <w:r>
        <w:rPr>
          <w:rFonts w:ascii="Arial" w:hAnsi="Arial" w:cs="Arial"/>
          <w:color w:val="000000"/>
          <w:sz w:val="21"/>
          <w:szCs w:val="21"/>
          <w:shd w:val="clear" w:color="auto" w:fill="FFFFFF"/>
        </w:rPr>
        <w:t>В моїх очах свій сум перепливи.</w:t>
      </w:r>
      <w:r>
        <w:rPr>
          <w:rFonts w:ascii="Arial" w:hAnsi="Arial" w:cs="Arial"/>
          <w:color w:val="000000"/>
          <w:sz w:val="21"/>
          <w:szCs w:val="21"/>
        </w:rPr>
        <w:br/>
      </w:r>
      <w:r>
        <w:rPr>
          <w:rFonts w:ascii="Arial" w:hAnsi="Arial" w:cs="Arial"/>
          <w:color w:val="000000"/>
          <w:sz w:val="21"/>
          <w:szCs w:val="21"/>
          <w:shd w:val="clear" w:color="auto" w:fill="FFFFFF"/>
        </w:rPr>
        <w:t>Але про це не треба говорити.</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Хай буде так, як я собі велю.</w:t>
      </w:r>
      <w:r>
        <w:rPr>
          <w:rFonts w:ascii="Arial" w:hAnsi="Arial" w:cs="Arial"/>
          <w:color w:val="000000"/>
          <w:sz w:val="21"/>
          <w:szCs w:val="21"/>
        </w:rPr>
        <w:br/>
      </w:r>
      <w:r>
        <w:rPr>
          <w:rFonts w:ascii="Arial" w:hAnsi="Arial" w:cs="Arial"/>
          <w:color w:val="000000"/>
          <w:sz w:val="21"/>
          <w:szCs w:val="21"/>
          <w:shd w:val="clear" w:color="auto" w:fill="FFFFFF"/>
        </w:rPr>
        <w:t>Свій будень серця будемо творити.</w:t>
      </w:r>
      <w:r>
        <w:rPr>
          <w:rFonts w:ascii="Arial" w:hAnsi="Arial" w:cs="Arial"/>
          <w:color w:val="000000"/>
          <w:sz w:val="21"/>
          <w:szCs w:val="21"/>
        </w:rPr>
        <w:br/>
      </w:r>
      <w:r>
        <w:rPr>
          <w:rFonts w:ascii="Arial" w:hAnsi="Arial" w:cs="Arial"/>
          <w:color w:val="000000"/>
          <w:sz w:val="21"/>
          <w:szCs w:val="21"/>
          <w:shd w:val="clear" w:color="auto" w:fill="FFFFFF"/>
        </w:rPr>
        <w:t>Я Вас люблю. О як я Вас люблю!</w:t>
      </w:r>
      <w:r>
        <w:rPr>
          <w:rFonts w:ascii="Arial" w:hAnsi="Arial" w:cs="Arial"/>
          <w:color w:val="000000"/>
          <w:sz w:val="21"/>
          <w:szCs w:val="21"/>
        </w:rPr>
        <w:br/>
      </w:r>
      <w:r>
        <w:rPr>
          <w:rFonts w:ascii="Arial" w:hAnsi="Arial" w:cs="Arial"/>
          <w:color w:val="000000"/>
          <w:sz w:val="21"/>
          <w:szCs w:val="21"/>
          <w:shd w:val="clear" w:color="auto" w:fill="FFFFFF"/>
        </w:rPr>
        <w:t>Але про це не треба говорити.</w:t>
      </w:r>
    </w:p>
    <w:p w:rsidR="007D01F5" w:rsidRDefault="007D01F5" w:rsidP="007D01F5">
      <w:pPr>
        <w:rPr>
          <w:rFonts w:ascii="Arial" w:hAnsi="Arial" w:cs="Arial"/>
          <w:color w:val="000000"/>
          <w:sz w:val="21"/>
          <w:szCs w:val="21"/>
          <w:shd w:val="clear" w:color="auto" w:fill="FFFFFF"/>
        </w:rPr>
      </w:pPr>
    </w:p>
    <w:p w:rsidR="00413CF9" w:rsidRPr="009D2B1D" w:rsidRDefault="00413CF9" w:rsidP="00413CF9">
      <w:pPr>
        <w:spacing w:before="100" w:beforeAutospacing="1" w:after="100" w:afterAutospacing="1" w:line="240" w:lineRule="auto"/>
        <w:ind w:left="3825"/>
        <w:rPr>
          <w:rFonts w:ascii="Verdana" w:eastAsia="Times New Roman" w:hAnsi="Verdana" w:cs="Times New Roman"/>
          <w:b/>
          <w:bCs/>
          <w:color w:val="666666"/>
          <w:sz w:val="20"/>
          <w:szCs w:val="20"/>
          <w:lang w:eastAsia="uk-UA"/>
        </w:rPr>
      </w:pPr>
      <w:r w:rsidRPr="009D2B1D">
        <w:rPr>
          <w:rFonts w:ascii="Verdana" w:eastAsia="Times New Roman" w:hAnsi="Verdana" w:cs="Times New Roman"/>
          <w:b/>
          <w:bCs/>
          <w:caps/>
          <w:color w:val="008000"/>
          <w:sz w:val="20"/>
          <w:szCs w:val="20"/>
          <w:lang w:eastAsia="uk-UA"/>
        </w:rPr>
        <w:t>* * *</w:t>
      </w:r>
      <w:r w:rsidRPr="009D2B1D">
        <w:rPr>
          <w:rFonts w:ascii="Verdana" w:eastAsia="Times New Roman" w:hAnsi="Verdana" w:cs="Times New Roman"/>
          <w:b/>
          <w:bCs/>
          <w:color w:val="666666"/>
          <w:sz w:val="20"/>
          <w:szCs w:val="20"/>
          <w:lang w:eastAsia="uk-UA"/>
        </w:rPr>
        <w:br/>
      </w:r>
      <w:r w:rsidRPr="009D2B1D">
        <w:rPr>
          <w:rFonts w:ascii="Verdana" w:eastAsia="Times New Roman" w:hAnsi="Verdana" w:cs="Times New Roman"/>
          <w:b/>
          <w:bCs/>
          <w:color w:val="666666"/>
          <w:sz w:val="20"/>
          <w:szCs w:val="20"/>
          <w:lang w:eastAsia="uk-UA"/>
        </w:rPr>
        <w:br/>
        <w:t>Це вечір був. І вулиця вже темна.</w:t>
      </w:r>
      <w:r w:rsidRPr="009D2B1D">
        <w:rPr>
          <w:rFonts w:ascii="Verdana" w:eastAsia="Times New Roman" w:hAnsi="Verdana" w:cs="Times New Roman"/>
          <w:b/>
          <w:bCs/>
          <w:color w:val="666666"/>
          <w:sz w:val="20"/>
          <w:szCs w:val="20"/>
          <w:lang w:eastAsia="uk-UA"/>
        </w:rPr>
        <w:br/>
        <w:t>Старий ліхтар. І вітер. І озон.</w:t>
      </w:r>
      <w:r w:rsidRPr="009D2B1D">
        <w:rPr>
          <w:rFonts w:ascii="Verdana" w:eastAsia="Times New Roman" w:hAnsi="Verdana" w:cs="Times New Roman"/>
          <w:b/>
          <w:bCs/>
          <w:color w:val="666666"/>
          <w:sz w:val="20"/>
          <w:szCs w:val="20"/>
          <w:lang w:eastAsia="uk-UA"/>
        </w:rPr>
        <w:br/>
        <w:t>Збирався дощ. Ти грав мені Шопена.</w:t>
      </w:r>
      <w:r w:rsidRPr="009D2B1D">
        <w:rPr>
          <w:rFonts w:ascii="Verdana" w:eastAsia="Times New Roman" w:hAnsi="Verdana" w:cs="Times New Roman"/>
          <w:b/>
          <w:bCs/>
          <w:color w:val="666666"/>
          <w:sz w:val="20"/>
          <w:szCs w:val="20"/>
          <w:lang w:eastAsia="uk-UA"/>
        </w:rPr>
        <w:br/>
        <w:t>Лілові очі мружив горизонт.</w:t>
      </w:r>
      <w:r w:rsidRPr="009D2B1D">
        <w:rPr>
          <w:rFonts w:ascii="Verdana" w:eastAsia="Times New Roman" w:hAnsi="Verdana" w:cs="Times New Roman"/>
          <w:b/>
          <w:bCs/>
          <w:color w:val="666666"/>
          <w:sz w:val="20"/>
          <w:szCs w:val="20"/>
          <w:lang w:eastAsia="uk-UA"/>
        </w:rPr>
        <w:br/>
      </w:r>
      <w:r w:rsidRPr="009D2B1D">
        <w:rPr>
          <w:rFonts w:ascii="Verdana" w:eastAsia="Times New Roman" w:hAnsi="Verdana" w:cs="Times New Roman"/>
          <w:b/>
          <w:bCs/>
          <w:color w:val="666666"/>
          <w:sz w:val="20"/>
          <w:szCs w:val="20"/>
          <w:lang w:eastAsia="uk-UA"/>
        </w:rPr>
        <w:br/>
        <w:t>І срібний клен під вікнами хитався.</w:t>
      </w:r>
      <w:r w:rsidRPr="009D2B1D">
        <w:rPr>
          <w:rFonts w:ascii="Verdana" w:eastAsia="Times New Roman" w:hAnsi="Verdana" w:cs="Times New Roman"/>
          <w:b/>
          <w:bCs/>
          <w:color w:val="666666"/>
          <w:sz w:val="20"/>
          <w:szCs w:val="20"/>
          <w:lang w:eastAsia="uk-UA"/>
        </w:rPr>
        <w:br/>
        <w:t>Світився дощ крізь сутінки завіс.</w:t>
      </w:r>
      <w:r w:rsidRPr="009D2B1D">
        <w:rPr>
          <w:rFonts w:ascii="Verdana" w:eastAsia="Times New Roman" w:hAnsi="Verdana" w:cs="Times New Roman"/>
          <w:b/>
          <w:bCs/>
          <w:color w:val="666666"/>
          <w:sz w:val="20"/>
          <w:szCs w:val="20"/>
          <w:lang w:eastAsia="uk-UA"/>
        </w:rPr>
        <w:br/>
        <w:t>Скляний собор із музики і сліз</w:t>
      </w:r>
      <w:r w:rsidRPr="009D2B1D">
        <w:rPr>
          <w:rFonts w:ascii="Verdana" w:eastAsia="Times New Roman" w:hAnsi="Verdana" w:cs="Times New Roman"/>
          <w:b/>
          <w:bCs/>
          <w:color w:val="666666"/>
          <w:sz w:val="20"/>
          <w:szCs w:val="20"/>
          <w:lang w:eastAsia="uk-UA"/>
        </w:rPr>
        <w:br/>
        <w:t>прозорим дзвоном в тиші осипався.</w:t>
      </w:r>
      <w:r w:rsidRPr="009D2B1D">
        <w:rPr>
          <w:rFonts w:ascii="Verdana" w:eastAsia="Times New Roman" w:hAnsi="Verdana" w:cs="Times New Roman"/>
          <w:b/>
          <w:bCs/>
          <w:color w:val="666666"/>
          <w:sz w:val="20"/>
          <w:szCs w:val="20"/>
          <w:lang w:eastAsia="uk-UA"/>
        </w:rPr>
        <w:br/>
      </w:r>
      <w:r w:rsidRPr="009D2B1D">
        <w:rPr>
          <w:rFonts w:ascii="Verdana" w:eastAsia="Times New Roman" w:hAnsi="Verdana" w:cs="Times New Roman"/>
          <w:b/>
          <w:bCs/>
          <w:color w:val="666666"/>
          <w:sz w:val="20"/>
          <w:szCs w:val="20"/>
          <w:lang w:eastAsia="uk-UA"/>
        </w:rPr>
        <w:br/>
        <w:t>Хтось запалив високі канделябри.</w:t>
      </w:r>
      <w:r w:rsidRPr="009D2B1D">
        <w:rPr>
          <w:rFonts w:ascii="Verdana" w:eastAsia="Times New Roman" w:hAnsi="Verdana" w:cs="Times New Roman"/>
          <w:b/>
          <w:bCs/>
          <w:color w:val="666666"/>
          <w:sz w:val="20"/>
          <w:szCs w:val="20"/>
          <w:lang w:eastAsia="uk-UA"/>
        </w:rPr>
        <w:br/>
        <w:t>Крізь темні хмари музику почув.</w:t>
      </w:r>
      <w:r w:rsidRPr="009D2B1D">
        <w:rPr>
          <w:rFonts w:ascii="Verdana" w:eastAsia="Times New Roman" w:hAnsi="Verdana" w:cs="Times New Roman"/>
          <w:b/>
          <w:bCs/>
          <w:color w:val="666666"/>
          <w:sz w:val="20"/>
          <w:szCs w:val="20"/>
          <w:lang w:eastAsia="uk-UA"/>
        </w:rPr>
        <w:br/>
        <w:t>А вітер кидав у вікно троянди,</w:t>
      </w:r>
      <w:r w:rsidRPr="009D2B1D">
        <w:rPr>
          <w:rFonts w:ascii="Verdana" w:eastAsia="Times New Roman" w:hAnsi="Verdana" w:cs="Times New Roman"/>
          <w:b/>
          <w:bCs/>
          <w:color w:val="666666"/>
          <w:sz w:val="20"/>
          <w:szCs w:val="20"/>
          <w:lang w:eastAsia="uk-UA"/>
        </w:rPr>
        <w:br/>
        <w:t>вологі від весняного дощу.</w:t>
      </w:r>
      <w:r w:rsidRPr="009D2B1D">
        <w:rPr>
          <w:rFonts w:ascii="Verdana" w:eastAsia="Times New Roman" w:hAnsi="Verdana" w:cs="Times New Roman"/>
          <w:b/>
          <w:bCs/>
          <w:color w:val="666666"/>
          <w:sz w:val="20"/>
          <w:szCs w:val="20"/>
          <w:lang w:eastAsia="uk-UA"/>
        </w:rPr>
        <w:br/>
      </w:r>
      <w:r w:rsidRPr="009D2B1D">
        <w:rPr>
          <w:rFonts w:ascii="Verdana" w:eastAsia="Times New Roman" w:hAnsi="Verdana" w:cs="Times New Roman"/>
          <w:b/>
          <w:bCs/>
          <w:color w:val="666666"/>
          <w:sz w:val="20"/>
          <w:szCs w:val="20"/>
          <w:lang w:eastAsia="uk-UA"/>
        </w:rPr>
        <w:br/>
        <w:t>На карті смутку контури стирались.</w:t>
      </w:r>
      <w:r w:rsidRPr="009D2B1D">
        <w:rPr>
          <w:rFonts w:ascii="Verdana" w:eastAsia="Times New Roman" w:hAnsi="Verdana" w:cs="Times New Roman"/>
          <w:b/>
          <w:bCs/>
          <w:color w:val="666666"/>
          <w:sz w:val="20"/>
          <w:szCs w:val="20"/>
          <w:lang w:eastAsia="uk-UA"/>
        </w:rPr>
        <w:br/>
        <w:t xml:space="preserve">Пробило північ з вежі </w:t>
      </w:r>
      <w:proofErr w:type="spellStart"/>
      <w:r w:rsidRPr="009D2B1D">
        <w:rPr>
          <w:rFonts w:ascii="Verdana" w:eastAsia="Times New Roman" w:hAnsi="Verdana" w:cs="Times New Roman"/>
          <w:b/>
          <w:bCs/>
          <w:color w:val="666666"/>
          <w:sz w:val="20"/>
          <w:szCs w:val="20"/>
          <w:lang w:eastAsia="uk-UA"/>
        </w:rPr>
        <w:t>дзигаря</w:t>
      </w:r>
      <w:proofErr w:type="spellEnd"/>
      <w:r w:rsidRPr="009D2B1D">
        <w:rPr>
          <w:rFonts w:ascii="Verdana" w:eastAsia="Times New Roman" w:hAnsi="Verdana" w:cs="Times New Roman"/>
          <w:b/>
          <w:bCs/>
          <w:color w:val="666666"/>
          <w:sz w:val="20"/>
          <w:szCs w:val="20"/>
          <w:lang w:eastAsia="uk-UA"/>
        </w:rPr>
        <w:t>.</w:t>
      </w:r>
      <w:r w:rsidRPr="009D2B1D">
        <w:rPr>
          <w:rFonts w:ascii="Verdana" w:eastAsia="Times New Roman" w:hAnsi="Verdana" w:cs="Times New Roman"/>
          <w:b/>
          <w:bCs/>
          <w:color w:val="666666"/>
          <w:sz w:val="20"/>
          <w:szCs w:val="20"/>
          <w:lang w:eastAsia="uk-UA"/>
        </w:rPr>
        <w:br/>
        <w:t>Над кожною свічею загоралась</w:t>
      </w:r>
      <w:r w:rsidRPr="009D2B1D">
        <w:rPr>
          <w:rFonts w:ascii="Verdana" w:eastAsia="Times New Roman" w:hAnsi="Verdana" w:cs="Times New Roman"/>
          <w:b/>
          <w:bCs/>
          <w:color w:val="666666"/>
          <w:sz w:val="20"/>
          <w:szCs w:val="20"/>
          <w:lang w:eastAsia="uk-UA"/>
        </w:rPr>
        <w:br/>
        <w:t>злотиста й тиха в сутінках зоря.</w:t>
      </w:r>
      <w:r w:rsidRPr="009D2B1D">
        <w:rPr>
          <w:rFonts w:ascii="Verdana" w:eastAsia="Times New Roman" w:hAnsi="Verdana" w:cs="Times New Roman"/>
          <w:b/>
          <w:bCs/>
          <w:color w:val="666666"/>
          <w:sz w:val="20"/>
          <w:szCs w:val="20"/>
          <w:lang w:eastAsia="uk-UA"/>
        </w:rPr>
        <w:br/>
      </w:r>
      <w:r w:rsidRPr="009D2B1D">
        <w:rPr>
          <w:rFonts w:ascii="Verdana" w:eastAsia="Times New Roman" w:hAnsi="Verdana" w:cs="Times New Roman"/>
          <w:b/>
          <w:bCs/>
          <w:color w:val="666666"/>
          <w:sz w:val="20"/>
          <w:szCs w:val="20"/>
          <w:lang w:eastAsia="uk-UA"/>
        </w:rPr>
        <w:br/>
        <w:t>А хтось над нами плакав і моливсь.</w:t>
      </w:r>
      <w:r w:rsidRPr="009D2B1D">
        <w:rPr>
          <w:rFonts w:ascii="Verdana" w:eastAsia="Times New Roman" w:hAnsi="Verdana" w:cs="Times New Roman"/>
          <w:b/>
          <w:bCs/>
          <w:color w:val="666666"/>
          <w:sz w:val="20"/>
          <w:szCs w:val="20"/>
          <w:lang w:eastAsia="uk-UA"/>
        </w:rPr>
        <w:br/>
        <w:t>І в ніч пішов. А голос той зостався.</w:t>
      </w:r>
      <w:r w:rsidRPr="009D2B1D">
        <w:rPr>
          <w:rFonts w:ascii="Verdana" w:eastAsia="Times New Roman" w:hAnsi="Verdana" w:cs="Times New Roman"/>
          <w:b/>
          <w:bCs/>
          <w:color w:val="666666"/>
          <w:sz w:val="20"/>
          <w:szCs w:val="20"/>
          <w:lang w:eastAsia="uk-UA"/>
        </w:rPr>
        <w:br/>
        <w:t>Прозорим дзвоном в тиші осипався</w:t>
      </w:r>
      <w:r w:rsidRPr="009D2B1D">
        <w:rPr>
          <w:rFonts w:ascii="Verdana" w:eastAsia="Times New Roman" w:hAnsi="Verdana" w:cs="Times New Roman"/>
          <w:b/>
          <w:bCs/>
          <w:color w:val="666666"/>
          <w:sz w:val="20"/>
          <w:szCs w:val="20"/>
          <w:lang w:eastAsia="uk-UA"/>
        </w:rPr>
        <w:br/>
        <w:t>скляний собор із музики і сліз.</w:t>
      </w:r>
    </w:p>
    <w:p w:rsidR="00413CF9" w:rsidRPr="009D2B1D" w:rsidRDefault="00413CF9" w:rsidP="00413CF9">
      <w:pPr>
        <w:spacing w:after="0" w:line="240" w:lineRule="auto"/>
        <w:rPr>
          <w:rFonts w:ascii="Times New Roman" w:eastAsia="Times New Roman" w:hAnsi="Times New Roman" w:cs="Times New Roman"/>
          <w:sz w:val="24"/>
          <w:szCs w:val="24"/>
          <w:lang w:eastAsia="uk-UA"/>
        </w:rPr>
      </w:pPr>
      <w:r w:rsidRPr="009D2B1D">
        <w:rPr>
          <w:rFonts w:ascii="Times New Roman" w:eastAsia="Times New Roman" w:hAnsi="Times New Roman" w:cs="Times New Roman"/>
          <w:sz w:val="24"/>
          <w:szCs w:val="24"/>
          <w:lang w:eastAsia="uk-UA"/>
        </w:rPr>
        <w:pict>
          <v:rect id="_x0000_i1026" style="width:0;height:.75pt" o:hrstd="t" o:hrnoshade="t" o:hr="t" fillcolor="black" stroked="f"/>
        </w:pict>
      </w:r>
    </w:p>
    <w:p w:rsidR="007D01F5" w:rsidRDefault="007D01F5" w:rsidP="007D01F5">
      <w:pPr>
        <w:rPr>
          <w:rFonts w:ascii="Arial" w:hAnsi="Arial" w:cs="Arial"/>
          <w:color w:val="000000"/>
          <w:sz w:val="21"/>
          <w:szCs w:val="21"/>
          <w:shd w:val="clear" w:color="auto" w:fill="FFFFFF"/>
        </w:rPr>
      </w:pPr>
    </w:p>
    <w:p w:rsidR="007D01F5" w:rsidRDefault="007D01F5" w:rsidP="007D01F5">
      <w:pPr>
        <w:rPr>
          <w:rFonts w:ascii="Arial" w:hAnsi="Arial" w:cs="Arial"/>
          <w:color w:val="000000"/>
          <w:sz w:val="21"/>
          <w:szCs w:val="21"/>
          <w:shd w:val="clear" w:color="auto" w:fill="FFFFFF"/>
        </w:rPr>
      </w:pPr>
    </w:p>
    <w:p w:rsidR="007D01F5" w:rsidRDefault="007D01F5" w:rsidP="007D01F5">
      <w:pPr>
        <w:rPr>
          <w:rFonts w:ascii="Arial" w:hAnsi="Arial" w:cs="Arial"/>
          <w:color w:val="000000"/>
          <w:sz w:val="21"/>
          <w:szCs w:val="21"/>
          <w:shd w:val="clear" w:color="auto" w:fill="FFFFFF"/>
        </w:rPr>
      </w:pPr>
    </w:p>
    <w:p w:rsidR="007D01F5" w:rsidRDefault="007D01F5" w:rsidP="007D01F5">
      <w:pPr>
        <w:rPr>
          <w:rFonts w:ascii="Arial" w:hAnsi="Arial" w:cs="Arial"/>
          <w:color w:val="000000"/>
          <w:sz w:val="21"/>
          <w:szCs w:val="21"/>
        </w:rPr>
      </w:pPr>
    </w:p>
    <w:p w:rsidR="007D01F5" w:rsidRDefault="007D01F5" w:rsidP="007D01F5">
      <w:pPr>
        <w:rPr>
          <w:rFonts w:ascii="Arial" w:hAnsi="Arial" w:cs="Arial"/>
          <w:color w:val="000000"/>
          <w:sz w:val="21"/>
          <w:szCs w:val="21"/>
        </w:rPr>
      </w:pPr>
    </w:p>
    <w:p w:rsidR="007D01F5" w:rsidRDefault="007D01F5" w:rsidP="007D01F5">
      <w:pPr>
        <w:rPr>
          <w:rFonts w:ascii="Arial" w:hAnsi="Arial" w:cs="Arial"/>
          <w:color w:val="000000"/>
          <w:sz w:val="21"/>
          <w:szCs w:val="21"/>
        </w:rPr>
      </w:pPr>
    </w:p>
    <w:p w:rsidR="009D2B1D" w:rsidRDefault="009D2B1D" w:rsidP="007D01F5">
      <w:pPr>
        <w:rPr>
          <w:rFonts w:ascii="Georgia" w:hAnsi="Georgia"/>
          <w:color w:val="000000"/>
          <w:sz w:val="27"/>
          <w:szCs w:val="27"/>
        </w:rPr>
      </w:pPr>
      <w:r>
        <w:rPr>
          <w:rFonts w:ascii="Arial" w:hAnsi="Arial" w:cs="Arial"/>
          <w:color w:val="000000"/>
          <w:sz w:val="21"/>
          <w:szCs w:val="21"/>
        </w:rPr>
        <w:lastRenderedPageBreak/>
        <w:br/>
      </w:r>
      <w:r>
        <w:rPr>
          <w:rFonts w:ascii="Arial" w:hAnsi="Arial" w:cs="Arial"/>
          <w:color w:val="000000"/>
          <w:sz w:val="21"/>
          <w:szCs w:val="21"/>
          <w:shd w:val="clear" w:color="auto" w:fill="FFFFFF"/>
        </w:rPr>
        <w:t>.....</w:t>
      </w:r>
      <w:r w:rsidRPr="009D2B1D">
        <w:rPr>
          <w:rFonts w:ascii="Georgia" w:hAnsi="Georgia"/>
          <w:color w:val="000000"/>
          <w:sz w:val="27"/>
          <w:szCs w:val="27"/>
        </w:rPr>
        <w:t xml:space="preserve"> </w:t>
      </w:r>
      <w:r>
        <w:rPr>
          <w:rFonts w:ascii="Georgia" w:hAnsi="Georgia"/>
          <w:color w:val="000000"/>
          <w:sz w:val="27"/>
          <w:szCs w:val="27"/>
        </w:rPr>
        <w:t xml:space="preserve">Вона була красуня з </w:t>
      </w:r>
      <w:proofErr w:type="spellStart"/>
      <w:r>
        <w:rPr>
          <w:rFonts w:ascii="Georgia" w:hAnsi="Georgia"/>
          <w:color w:val="000000"/>
          <w:sz w:val="27"/>
          <w:szCs w:val="27"/>
        </w:rPr>
        <w:t>Катеринівки</w:t>
      </w:r>
      <w:proofErr w:type="spellEnd"/>
      <w:r>
        <w:rPr>
          <w:rFonts w:ascii="Georgia" w:hAnsi="Georgia"/>
          <w:color w:val="000000"/>
          <w:sz w:val="27"/>
          <w:szCs w:val="27"/>
        </w:rPr>
        <w:t>.</w:t>
      </w:r>
      <w:r>
        <w:rPr>
          <w:rFonts w:ascii="Georgia" w:hAnsi="Georgia"/>
          <w:color w:val="000000"/>
          <w:sz w:val="27"/>
          <w:szCs w:val="27"/>
        </w:rPr>
        <w:br/>
        <w:t>Було у неї п'ятеро вже вас.</w:t>
      </w:r>
      <w:r>
        <w:rPr>
          <w:rFonts w:ascii="Georgia" w:hAnsi="Georgia"/>
          <w:color w:val="000000"/>
          <w:sz w:val="27"/>
          <w:szCs w:val="27"/>
        </w:rPr>
        <w:br/>
        <w:t>Купляла вам гостинчика за гривеник,</w:t>
      </w:r>
      <w:r>
        <w:rPr>
          <w:rFonts w:ascii="Georgia" w:hAnsi="Georgia"/>
          <w:color w:val="000000"/>
          <w:sz w:val="27"/>
          <w:szCs w:val="27"/>
        </w:rPr>
        <w:br/>
        <w:t>топила піч і поралась гаразд.</w:t>
      </w:r>
      <w:r>
        <w:rPr>
          <w:rFonts w:ascii="Georgia" w:hAnsi="Georgia"/>
          <w:color w:val="000000"/>
          <w:sz w:val="27"/>
          <w:szCs w:val="27"/>
        </w:rPr>
        <w:br/>
      </w:r>
      <w:r>
        <w:rPr>
          <w:rFonts w:ascii="Georgia" w:hAnsi="Georgia"/>
          <w:color w:val="000000"/>
          <w:sz w:val="27"/>
          <w:szCs w:val="27"/>
        </w:rPr>
        <w:br/>
        <w:t>Ходила в церкву, звісно, як годиться.</w:t>
      </w:r>
      <w:r>
        <w:rPr>
          <w:rFonts w:ascii="Georgia" w:hAnsi="Georgia"/>
          <w:color w:val="000000"/>
          <w:sz w:val="27"/>
          <w:szCs w:val="27"/>
        </w:rPr>
        <w:br/>
        <w:t>Гладущики сушила на тину.</w:t>
      </w:r>
      <w:r>
        <w:rPr>
          <w:rFonts w:ascii="Georgia" w:hAnsi="Georgia"/>
          <w:color w:val="000000"/>
          <w:sz w:val="27"/>
          <w:szCs w:val="27"/>
        </w:rPr>
        <w:br/>
        <w:t>Така була хороша молодиця</w:t>
      </w:r>
      <w:r>
        <w:rPr>
          <w:rFonts w:ascii="Georgia" w:hAnsi="Georgia"/>
          <w:color w:val="000000"/>
          <w:sz w:val="27"/>
          <w:szCs w:val="27"/>
        </w:rPr>
        <w:br/>
        <w:t>і мала мрію гарну і чудну.</w:t>
      </w:r>
      <w:r>
        <w:rPr>
          <w:rFonts w:ascii="Georgia" w:hAnsi="Georgia"/>
          <w:color w:val="000000"/>
          <w:sz w:val="27"/>
          <w:szCs w:val="27"/>
        </w:rPr>
        <w:br/>
      </w:r>
      <w:r>
        <w:rPr>
          <w:rFonts w:ascii="Georgia" w:hAnsi="Georgia"/>
          <w:color w:val="000000"/>
          <w:sz w:val="27"/>
          <w:szCs w:val="27"/>
        </w:rPr>
        <w:br/>
        <w:t>У ті часи, страшні, аж волохаті,</w:t>
      </w:r>
      <w:r>
        <w:rPr>
          <w:rFonts w:ascii="Georgia" w:hAnsi="Georgia"/>
          <w:color w:val="000000"/>
          <w:sz w:val="27"/>
          <w:szCs w:val="27"/>
        </w:rPr>
        <w:br/>
        <w:t>коли в степах там хто не воював, —</w:t>
      </w:r>
      <w:r>
        <w:rPr>
          <w:rFonts w:ascii="Georgia" w:hAnsi="Georgia"/>
          <w:color w:val="000000"/>
          <w:sz w:val="27"/>
          <w:szCs w:val="27"/>
        </w:rPr>
        <w:br/>
        <w:t>от їй хотілось, щоб у неї в хаті</w:t>
      </w:r>
      <w:r>
        <w:rPr>
          <w:rFonts w:ascii="Georgia" w:hAnsi="Georgia"/>
          <w:color w:val="000000"/>
          <w:sz w:val="27"/>
          <w:szCs w:val="27"/>
        </w:rPr>
        <w:br/>
        <w:t>на стелі небо хтось намалював.</w:t>
      </w:r>
      <w:r>
        <w:rPr>
          <w:rFonts w:ascii="Georgia" w:hAnsi="Georgia"/>
          <w:color w:val="000000"/>
          <w:sz w:val="27"/>
          <w:szCs w:val="27"/>
        </w:rPr>
        <w:br/>
      </w:r>
      <w:r>
        <w:rPr>
          <w:rFonts w:ascii="Georgia" w:hAnsi="Georgia"/>
          <w:color w:val="000000"/>
          <w:sz w:val="27"/>
          <w:szCs w:val="27"/>
        </w:rPr>
        <w:br/>
        <w:t>Вона не чула зроду про Растреллі.</w:t>
      </w:r>
      <w:r>
        <w:rPr>
          <w:rFonts w:ascii="Georgia" w:hAnsi="Georgia"/>
          <w:color w:val="000000"/>
          <w:sz w:val="27"/>
          <w:szCs w:val="27"/>
        </w:rPr>
        <w:br/>
        <w:t>Вона ходила в степ на буряки.</w:t>
      </w:r>
      <w:r>
        <w:rPr>
          <w:rFonts w:ascii="Georgia" w:hAnsi="Georgia"/>
          <w:color w:val="000000"/>
          <w:sz w:val="27"/>
          <w:szCs w:val="27"/>
        </w:rPr>
        <w:br/>
        <w:t>А от якби не сволок, а на стелі —</w:t>
      </w:r>
      <w:r>
        <w:rPr>
          <w:rFonts w:ascii="Georgia" w:hAnsi="Georgia"/>
          <w:color w:val="000000"/>
          <w:sz w:val="27"/>
          <w:szCs w:val="27"/>
        </w:rPr>
        <w:br/>
        <w:t xml:space="preserve">щоб тільки небо, </w:t>
      </w:r>
      <w:proofErr w:type="spellStart"/>
      <w:r>
        <w:rPr>
          <w:rFonts w:ascii="Georgia" w:hAnsi="Georgia"/>
          <w:color w:val="000000"/>
          <w:sz w:val="27"/>
          <w:szCs w:val="27"/>
        </w:rPr>
        <w:t>небо</w:t>
      </w:r>
      <w:proofErr w:type="spellEnd"/>
      <w:r>
        <w:rPr>
          <w:rFonts w:ascii="Georgia" w:hAnsi="Georgia"/>
          <w:color w:val="000000"/>
          <w:sz w:val="27"/>
          <w:szCs w:val="27"/>
        </w:rPr>
        <w:t xml:space="preserve"> і зірки.</w:t>
      </w:r>
      <w:r>
        <w:rPr>
          <w:rFonts w:ascii="Georgia" w:hAnsi="Georgia"/>
          <w:color w:val="000000"/>
          <w:sz w:val="27"/>
          <w:szCs w:val="27"/>
        </w:rPr>
        <w:br/>
      </w:r>
      <w:r>
        <w:rPr>
          <w:rFonts w:ascii="Georgia" w:hAnsi="Georgia"/>
          <w:color w:val="000000"/>
          <w:sz w:val="27"/>
          <w:szCs w:val="27"/>
        </w:rPr>
        <w:br/>
        <w:t>Уранці глянеш —</w:t>
      </w:r>
      <w:r>
        <w:rPr>
          <w:rFonts w:ascii="Georgia" w:hAnsi="Georgia"/>
          <w:color w:val="000000"/>
          <w:sz w:val="27"/>
          <w:szCs w:val="27"/>
        </w:rPr>
        <w:br/>
        <w:t>хочеться літати.</w:t>
      </w:r>
      <w:r>
        <w:rPr>
          <w:rFonts w:ascii="Georgia" w:hAnsi="Georgia"/>
          <w:color w:val="000000"/>
          <w:sz w:val="27"/>
          <w:szCs w:val="27"/>
        </w:rPr>
        <w:br/>
        <w:t>Вночі заснеш у мужа на плечі.</w:t>
      </w:r>
      <w:r>
        <w:rPr>
          <w:rFonts w:ascii="Georgia" w:hAnsi="Georgia"/>
          <w:color w:val="000000"/>
          <w:sz w:val="27"/>
          <w:szCs w:val="27"/>
        </w:rPr>
        <w:br/>
        <w:t>Де б маляра такого напитати?</w:t>
      </w:r>
      <w:r>
        <w:rPr>
          <w:rFonts w:ascii="Georgia" w:hAnsi="Georgia"/>
          <w:color w:val="000000"/>
          <w:sz w:val="27"/>
          <w:szCs w:val="27"/>
        </w:rPr>
        <w:br/>
        <w:t>Навколо ж орачі та сіячі.</w:t>
      </w:r>
      <w:r>
        <w:rPr>
          <w:rFonts w:ascii="Georgia" w:hAnsi="Georgia"/>
          <w:color w:val="000000"/>
          <w:sz w:val="27"/>
          <w:szCs w:val="27"/>
        </w:rPr>
        <w:br/>
      </w:r>
      <w:r>
        <w:rPr>
          <w:rFonts w:ascii="Georgia" w:hAnsi="Georgia"/>
          <w:color w:val="000000"/>
          <w:sz w:val="27"/>
          <w:szCs w:val="27"/>
        </w:rPr>
        <w:br/>
      </w:r>
      <w:proofErr w:type="spellStart"/>
      <w:r>
        <w:rPr>
          <w:rFonts w:ascii="Georgia" w:hAnsi="Georgia"/>
          <w:color w:val="000000"/>
          <w:sz w:val="27"/>
          <w:szCs w:val="27"/>
        </w:rPr>
        <w:t>Уваживши</w:t>
      </w:r>
      <w:proofErr w:type="spellEnd"/>
      <w:r>
        <w:rPr>
          <w:rFonts w:ascii="Georgia" w:hAnsi="Georgia"/>
          <w:color w:val="000000"/>
          <w:sz w:val="27"/>
          <w:szCs w:val="27"/>
        </w:rPr>
        <w:t xml:space="preserve"> ту мрію дивовижну,</w:t>
      </w:r>
      <w:r>
        <w:rPr>
          <w:rFonts w:ascii="Georgia" w:hAnsi="Georgia"/>
          <w:color w:val="000000"/>
          <w:sz w:val="27"/>
          <w:szCs w:val="27"/>
        </w:rPr>
        <w:br/>
        <w:t xml:space="preserve">приходив небо </w:t>
      </w:r>
      <w:proofErr w:type="spellStart"/>
      <w:r>
        <w:rPr>
          <w:rFonts w:ascii="Georgia" w:hAnsi="Georgia"/>
          <w:color w:val="000000"/>
          <w:sz w:val="27"/>
          <w:szCs w:val="27"/>
        </w:rPr>
        <w:t>малювать</w:t>
      </w:r>
      <w:proofErr w:type="spellEnd"/>
      <w:r>
        <w:rPr>
          <w:rFonts w:ascii="Georgia" w:hAnsi="Georgia"/>
          <w:color w:val="000000"/>
          <w:sz w:val="27"/>
          <w:szCs w:val="27"/>
        </w:rPr>
        <w:t xml:space="preserve"> шуряк.</w:t>
      </w:r>
      <w:r>
        <w:rPr>
          <w:rFonts w:ascii="Georgia" w:hAnsi="Georgia"/>
          <w:color w:val="000000"/>
          <w:sz w:val="27"/>
          <w:szCs w:val="27"/>
        </w:rPr>
        <w:br/>
        <w:t>Вона сказала:</w:t>
      </w:r>
      <w:r>
        <w:rPr>
          <w:rFonts w:ascii="Georgia" w:hAnsi="Georgia"/>
          <w:color w:val="000000"/>
          <w:sz w:val="27"/>
          <w:szCs w:val="27"/>
        </w:rPr>
        <w:br/>
        <w:t>— Перестань, бо вижену.</w:t>
      </w:r>
      <w:r>
        <w:rPr>
          <w:rFonts w:ascii="Georgia" w:hAnsi="Georgia"/>
          <w:color w:val="000000"/>
          <w:sz w:val="27"/>
          <w:szCs w:val="27"/>
        </w:rPr>
        <w:br/>
        <w:t>У тебе, — каже, — небо, як сіряк.</w:t>
      </w:r>
      <w:r>
        <w:rPr>
          <w:rFonts w:ascii="Georgia" w:hAnsi="Georgia"/>
          <w:color w:val="000000"/>
          <w:sz w:val="27"/>
          <w:szCs w:val="27"/>
        </w:rPr>
        <w:br/>
      </w:r>
      <w:r>
        <w:rPr>
          <w:rFonts w:ascii="Georgia" w:hAnsi="Georgia"/>
          <w:color w:val="000000"/>
          <w:sz w:val="27"/>
          <w:szCs w:val="27"/>
        </w:rPr>
        <w:br/>
        <w:t>Якийсь художник у роки голодні</w:t>
      </w:r>
      <w:r>
        <w:rPr>
          <w:rFonts w:ascii="Georgia" w:hAnsi="Georgia"/>
          <w:color w:val="000000"/>
          <w:sz w:val="27"/>
          <w:szCs w:val="27"/>
        </w:rPr>
        <w:br/>
        <w:t>зробити небо взявся за харчі.</w:t>
      </w:r>
      <w:r>
        <w:rPr>
          <w:rFonts w:ascii="Georgia" w:hAnsi="Georgia"/>
          <w:color w:val="000000"/>
          <w:sz w:val="27"/>
          <w:szCs w:val="27"/>
        </w:rPr>
        <w:br/>
        <w:t xml:space="preserve">Були у нього пензлі </w:t>
      </w:r>
      <w:proofErr w:type="spellStart"/>
      <w:r>
        <w:rPr>
          <w:rFonts w:ascii="Georgia" w:hAnsi="Georgia"/>
          <w:color w:val="000000"/>
          <w:sz w:val="27"/>
          <w:szCs w:val="27"/>
        </w:rPr>
        <w:t>боговгодні</w:t>
      </w:r>
      <w:proofErr w:type="spellEnd"/>
      <w:r>
        <w:rPr>
          <w:rFonts w:ascii="Georgia" w:hAnsi="Georgia"/>
          <w:color w:val="000000"/>
          <w:sz w:val="27"/>
          <w:szCs w:val="27"/>
        </w:rPr>
        <w:t>,</w:t>
      </w:r>
      <w:r>
        <w:rPr>
          <w:rFonts w:ascii="Georgia" w:hAnsi="Georgia"/>
          <w:color w:val="000000"/>
          <w:sz w:val="27"/>
          <w:szCs w:val="27"/>
        </w:rPr>
        <w:br/>
        <w:t>став на ослін, одсунув рогачі.</w:t>
      </w:r>
      <w:r>
        <w:rPr>
          <w:rFonts w:ascii="Georgia" w:hAnsi="Georgia"/>
          <w:color w:val="000000"/>
          <w:sz w:val="27"/>
          <w:szCs w:val="27"/>
        </w:rPr>
        <w:br/>
      </w:r>
      <w:r>
        <w:rPr>
          <w:rFonts w:ascii="Georgia" w:hAnsi="Georgia"/>
          <w:color w:val="000000"/>
          <w:sz w:val="27"/>
          <w:szCs w:val="27"/>
        </w:rPr>
        <w:br/>
        <w:t>У нього й хмари вигинались зміями,</w:t>
      </w:r>
      <w:r>
        <w:rPr>
          <w:rFonts w:ascii="Georgia" w:hAnsi="Georgia"/>
          <w:color w:val="000000"/>
          <w:sz w:val="27"/>
          <w:szCs w:val="27"/>
        </w:rPr>
        <w:br/>
        <w:t>уже почав і сонце пломінке.</w:t>
      </w:r>
      <w:r>
        <w:rPr>
          <w:rFonts w:ascii="Georgia" w:hAnsi="Georgia"/>
          <w:color w:val="000000"/>
          <w:sz w:val="27"/>
          <w:szCs w:val="27"/>
        </w:rPr>
        <w:br/>
        <w:t>Вона сказала: — Ні, ви не зумієте.</w:t>
      </w:r>
      <w:r>
        <w:rPr>
          <w:rFonts w:ascii="Georgia" w:hAnsi="Georgia"/>
          <w:color w:val="000000"/>
          <w:sz w:val="27"/>
          <w:szCs w:val="27"/>
        </w:rPr>
        <w:br/>
      </w:r>
      <w:r>
        <w:rPr>
          <w:rFonts w:ascii="Georgia" w:hAnsi="Georgia"/>
          <w:color w:val="000000"/>
          <w:sz w:val="27"/>
          <w:szCs w:val="27"/>
        </w:rPr>
        <w:lastRenderedPageBreak/>
        <w:t>Злізайте, — каже. — Небо не таке.</w:t>
      </w:r>
      <w:r>
        <w:rPr>
          <w:rFonts w:ascii="Georgia" w:hAnsi="Georgia"/>
          <w:color w:val="000000"/>
          <w:sz w:val="27"/>
          <w:szCs w:val="27"/>
        </w:rPr>
        <w:br/>
      </w:r>
      <w:r>
        <w:rPr>
          <w:rFonts w:ascii="Georgia" w:hAnsi="Georgia"/>
          <w:color w:val="000000"/>
          <w:sz w:val="27"/>
          <w:szCs w:val="27"/>
        </w:rPr>
        <w:br/>
        <w:t>Вона тим небом у тій хаті марила!</w:t>
      </w:r>
      <w:r>
        <w:rPr>
          <w:rFonts w:ascii="Georgia" w:hAnsi="Georgia"/>
          <w:color w:val="000000"/>
          <w:sz w:val="27"/>
          <w:szCs w:val="27"/>
        </w:rPr>
        <w:br/>
        <w:t>Вона така була ще молода!</w:t>
      </w:r>
      <w:r>
        <w:rPr>
          <w:rFonts w:ascii="Georgia" w:hAnsi="Georgia"/>
          <w:color w:val="000000"/>
          <w:sz w:val="27"/>
          <w:szCs w:val="27"/>
        </w:rPr>
        <w:br/>
        <w:t>Та якось так — то не знайшлося маляра.</w:t>
      </w:r>
      <w:r>
        <w:rPr>
          <w:rFonts w:ascii="Georgia" w:hAnsi="Georgia"/>
          <w:color w:val="000000"/>
          <w:sz w:val="27"/>
          <w:szCs w:val="27"/>
        </w:rPr>
        <w:br/>
        <w:t>Все якось так — то горе, то біда.</w:t>
      </w:r>
      <w:r>
        <w:rPr>
          <w:rFonts w:ascii="Georgia" w:hAnsi="Georgia"/>
          <w:color w:val="000000"/>
          <w:sz w:val="27"/>
          <w:szCs w:val="27"/>
        </w:rPr>
        <w:br/>
      </w:r>
      <w:r>
        <w:rPr>
          <w:rFonts w:ascii="Georgia" w:hAnsi="Georgia"/>
          <w:color w:val="000000"/>
          <w:sz w:val="27"/>
          <w:szCs w:val="27"/>
        </w:rPr>
        <w:br/>
        <w:t>І вицвітали писані тарелі,</w:t>
      </w:r>
      <w:r>
        <w:rPr>
          <w:rFonts w:ascii="Georgia" w:hAnsi="Georgia"/>
          <w:color w:val="000000"/>
          <w:sz w:val="27"/>
          <w:szCs w:val="27"/>
        </w:rPr>
        <w:br/>
        <w:t>і плакав батько, і пливли роки, —</w:t>
      </w:r>
      <w:r>
        <w:rPr>
          <w:rFonts w:ascii="Georgia" w:hAnsi="Georgia"/>
          <w:color w:val="000000"/>
          <w:sz w:val="27"/>
          <w:szCs w:val="27"/>
        </w:rPr>
        <w:br/>
        <w:t>коли над нею не було вже стелі,</w:t>
      </w:r>
      <w:r>
        <w:rPr>
          <w:rFonts w:ascii="Georgia" w:hAnsi="Georgia"/>
          <w:color w:val="000000"/>
          <w:sz w:val="27"/>
          <w:szCs w:val="27"/>
        </w:rPr>
        <w:br/>
        <w:t xml:space="preserve">а тільки небо, </w:t>
      </w:r>
      <w:proofErr w:type="spellStart"/>
      <w:r>
        <w:rPr>
          <w:rFonts w:ascii="Georgia" w:hAnsi="Georgia"/>
          <w:color w:val="000000"/>
          <w:sz w:val="27"/>
          <w:szCs w:val="27"/>
        </w:rPr>
        <w:t>небо</w:t>
      </w:r>
      <w:proofErr w:type="spellEnd"/>
      <w:r>
        <w:rPr>
          <w:rFonts w:ascii="Georgia" w:hAnsi="Georgia"/>
          <w:color w:val="000000"/>
          <w:sz w:val="27"/>
          <w:szCs w:val="27"/>
        </w:rPr>
        <w:t xml:space="preserve"> і зірки...</w:t>
      </w:r>
    </w:p>
    <w:p w:rsidR="007D01F5" w:rsidRDefault="007D01F5" w:rsidP="007D01F5">
      <w:pPr>
        <w:rPr>
          <w:rFonts w:ascii="Verdana" w:eastAsia="Times New Roman" w:hAnsi="Verdana" w:cs="Times New Roman"/>
          <w:b/>
          <w:bCs/>
          <w:caps/>
          <w:color w:val="008000"/>
          <w:sz w:val="20"/>
          <w:szCs w:val="20"/>
          <w:lang w:eastAsia="uk-UA"/>
        </w:rPr>
      </w:pPr>
    </w:p>
    <w:p w:rsidR="00413CF9" w:rsidRDefault="00413CF9" w:rsidP="007D01F5">
      <w:pPr>
        <w:rPr>
          <w:rFonts w:ascii="Verdana" w:eastAsia="Times New Roman" w:hAnsi="Verdana" w:cs="Times New Roman"/>
          <w:b/>
          <w:bCs/>
          <w:caps/>
          <w:color w:val="008000"/>
          <w:sz w:val="20"/>
          <w:szCs w:val="20"/>
          <w:lang w:eastAsia="uk-UA"/>
        </w:rPr>
      </w:pPr>
    </w:p>
    <w:p w:rsidR="00413CF9" w:rsidRDefault="00413CF9" w:rsidP="007D01F5">
      <w:pPr>
        <w:rPr>
          <w:rFonts w:ascii="Verdana" w:eastAsia="Times New Roman" w:hAnsi="Verdana" w:cs="Times New Roman"/>
          <w:b/>
          <w:bCs/>
          <w:caps/>
          <w:color w:val="008000"/>
          <w:sz w:val="20"/>
          <w:szCs w:val="20"/>
          <w:lang w:eastAsia="uk-UA"/>
        </w:rPr>
      </w:pPr>
    </w:p>
    <w:p w:rsidR="00413CF9" w:rsidRDefault="00413CF9" w:rsidP="007D01F5">
      <w:pPr>
        <w:rPr>
          <w:rFonts w:ascii="Verdana" w:eastAsia="Times New Roman" w:hAnsi="Verdana" w:cs="Times New Roman"/>
          <w:b/>
          <w:bCs/>
          <w:caps/>
          <w:color w:val="008000"/>
          <w:sz w:val="20"/>
          <w:szCs w:val="20"/>
          <w:lang w:eastAsia="uk-UA"/>
        </w:rPr>
      </w:pPr>
    </w:p>
    <w:p w:rsidR="00413CF9" w:rsidRDefault="00413CF9" w:rsidP="007D01F5">
      <w:pPr>
        <w:rPr>
          <w:rFonts w:ascii="Verdana" w:eastAsia="Times New Roman" w:hAnsi="Verdana" w:cs="Times New Roman"/>
          <w:b/>
          <w:bCs/>
          <w:caps/>
          <w:color w:val="008000"/>
          <w:sz w:val="20"/>
          <w:szCs w:val="20"/>
          <w:lang w:eastAsia="uk-UA"/>
        </w:rPr>
      </w:pPr>
    </w:p>
    <w:p w:rsidR="00413CF9" w:rsidRDefault="00413CF9" w:rsidP="007D01F5">
      <w:pPr>
        <w:rPr>
          <w:rFonts w:ascii="Verdana" w:eastAsia="Times New Roman" w:hAnsi="Verdana" w:cs="Times New Roman"/>
          <w:b/>
          <w:bCs/>
          <w:caps/>
          <w:color w:val="008000"/>
          <w:sz w:val="20"/>
          <w:szCs w:val="20"/>
          <w:lang w:eastAsia="uk-UA"/>
        </w:rPr>
      </w:pPr>
    </w:p>
    <w:p w:rsidR="00413CF9" w:rsidRDefault="00413CF9" w:rsidP="007D01F5">
      <w:pPr>
        <w:rPr>
          <w:rFonts w:ascii="Verdana" w:eastAsia="Times New Roman" w:hAnsi="Verdana" w:cs="Times New Roman"/>
          <w:b/>
          <w:bCs/>
          <w:caps/>
          <w:color w:val="008000"/>
          <w:sz w:val="20"/>
          <w:szCs w:val="20"/>
          <w:lang w:eastAsia="uk-UA"/>
        </w:rPr>
      </w:pPr>
    </w:p>
    <w:p w:rsidR="00413CF9" w:rsidRDefault="00413CF9" w:rsidP="007D01F5">
      <w:pPr>
        <w:rPr>
          <w:rFonts w:ascii="Verdana" w:eastAsia="Times New Roman" w:hAnsi="Verdana" w:cs="Times New Roman"/>
          <w:b/>
          <w:bCs/>
          <w:caps/>
          <w:color w:val="008000"/>
          <w:sz w:val="20"/>
          <w:szCs w:val="20"/>
          <w:lang w:eastAsia="uk-UA"/>
        </w:rPr>
      </w:pPr>
    </w:p>
    <w:p w:rsidR="00413CF9" w:rsidRDefault="00413CF9" w:rsidP="007D01F5">
      <w:pPr>
        <w:rPr>
          <w:rFonts w:ascii="Verdana" w:eastAsia="Times New Roman" w:hAnsi="Verdana" w:cs="Times New Roman"/>
          <w:b/>
          <w:bCs/>
          <w:caps/>
          <w:color w:val="008000"/>
          <w:sz w:val="20"/>
          <w:szCs w:val="20"/>
          <w:lang w:eastAsia="uk-UA"/>
        </w:rPr>
      </w:pPr>
    </w:p>
    <w:p w:rsidR="00413CF9" w:rsidRDefault="00413CF9" w:rsidP="007D01F5">
      <w:pPr>
        <w:rPr>
          <w:rFonts w:ascii="Verdana" w:eastAsia="Times New Roman" w:hAnsi="Verdana" w:cs="Times New Roman"/>
          <w:b/>
          <w:bCs/>
          <w:caps/>
          <w:color w:val="008000"/>
          <w:sz w:val="20"/>
          <w:szCs w:val="20"/>
          <w:lang w:eastAsia="uk-UA"/>
        </w:rPr>
      </w:pPr>
    </w:p>
    <w:p w:rsidR="00413CF9" w:rsidRDefault="00413CF9" w:rsidP="007D01F5">
      <w:pPr>
        <w:rPr>
          <w:rFonts w:ascii="Verdana" w:eastAsia="Times New Roman" w:hAnsi="Verdana" w:cs="Times New Roman"/>
          <w:b/>
          <w:bCs/>
          <w:caps/>
          <w:color w:val="008000"/>
          <w:sz w:val="20"/>
          <w:szCs w:val="20"/>
          <w:lang w:eastAsia="uk-UA"/>
        </w:rPr>
      </w:pPr>
    </w:p>
    <w:p w:rsidR="00413CF9" w:rsidRDefault="00413CF9" w:rsidP="007D01F5">
      <w:pPr>
        <w:rPr>
          <w:rFonts w:ascii="Verdana" w:eastAsia="Times New Roman" w:hAnsi="Verdana" w:cs="Times New Roman"/>
          <w:b/>
          <w:bCs/>
          <w:caps/>
          <w:color w:val="008000"/>
          <w:sz w:val="20"/>
          <w:szCs w:val="20"/>
          <w:lang w:eastAsia="uk-UA"/>
        </w:rPr>
      </w:pPr>
    </w:p>
    <w:p w:rsidR="00413CF9" w:rsidRDefault="00413CF9" w:rsidP="007D01F5">
      <w:pPr>
        <w:rPr>
          <w:rFonts w:ascii="Verdana" w:eastAsia="Times New Roman" w:hAnsi="Verdana" w:cs="Times New Roman"/>
          <w:b/>
          <w:bCs/>
          <w:caps/>
          <w:color w:val="008000"/>
          <w:sz w:val="20"/>
          <w:szCs w:val="20"/>
          <w:lang w:eastAsia="uk-UA"/>
        </w:rPr>
      </w:pPr>
    </w:p>
    <w:p w:rsidR="00413CF9" w:rsidRDefault="00413CF9" w:rsidP="007D01F5">
      <w:pPr>
        <w:rPr>
          <w:rFonts w:ascii="Verdana" w:eastAsia="Times New Roman" w:hAnsi="Verdana" w:cs="Times New Roman"/>
          <w:b/>
          <w:bCs/>
          <w:caps/>
          <w:color w:val="008000"/>
          <w:sz w:val="20"/>
          <w:szCs w:val="20"/>
          <w:lang w:eastAsia="uk-UA"/>
        </w:rPr>
      </w:pPr>
    </w:p>
    <w:p w:rsidR="00413CF9" w:rsidRDefault="00413CF9" w:rsidP="007D01F5">
      <w:pPr>
        <w:rPr>
          <w:rFonts w:ascii="Verdana" w:eastAsia="Times New Roman" w:hAnsi="Verdana" w:cs="Times New Roman"/>
          <w:b/>
          <w:bCs/>
          <w:caps/>
          <w:color w:val="008000"/>
          <w:sz w:val="20"/>
          <w:szCs w:val="20"/>
          <w:lang w:eastAsia="uk-UA"/>
        </w:rPr>
      </w:pPr>
    </w:p>
    <w:p w:rsidR="00413CF9" w:rsidRDefault="00413CF9" w:rsidP="007D01F5">
      <w:pPr>
        <w:rPr>
          <w:rFonts w:ascii="Verdana" w:eastAsia="Times New Roman" w:hAnsi="Verdana" w:cs="Times New Roman"/>
          <w:b/>
          <w:bCs/>
          <w:caps/>
          <w:color w:val="008000"/>
          <w:sz w:val="20"/>
          <w:szCs w:val="20"/>
          <w:lang w:eastAsia="uk-UA"/>
        </w:rPr>
      </w:pPr>
    </w:p>
    <w:p w:rsidR="00413CF9" w:rsidRDefault="00413CF9" w:rsidP="007D01F5">
      <w:pPr>
        <w:rPr>
          <w:rFonts w:ascii="Verdana" w:eastAsia="Times New Roman" w:hAnsi="Verdana" w:cs="Times New Roman"/>
          <w:b/>
          <w:bCs/>
          <w:caps/>
          <w:color w:val="008000"/>
          <w:sz w:val="20"/>
          <w:szCs w:val="20"/>
          <w:lang w:eastAsia="uk-UA"/>
        </w:rPr>
      </w:pPr>
    </w:p>
    <w:p w:rsidR="00413CF9" w:rsidRDefault="00413CF9" w:rsidP="007D01F5">
      <w:pPr>
        <w:rPr>
          <w:rFonts w:ascii="Georgia" w:hAnsi="Georgia"/>
          <w:color w:val="000000"/>
          <w:sz w:val="27"/>
          <w:szCs w:val="27"/>
        </w:rPr>
      </w:pPr>
    </w:p>
    <w:p w:rsidR="007D01F5" w:rsidRDefault="007D01F5" w:rsidP="007D01F5">
      <w:pPr>
        <w:rPr>
          <w:rFonts w:ascii="Georgia" w:hAnsi="Georgia"/>
          <w:color w:val="000000"/>
          <w:sz w:val="27"/>
          <w:szCs w:val="27"/>
        </w:rPr>
      </w:pPr>
    </w:p>
    <w:p w:rsidR="007D01F5" w:rsidRDefault="007D01F5" w:rsidP="007D01F5">
      <w:pPr>
        <w:rPr>
          <w:rFonts w:ascii="Georgia" w:hAnsi="Georgia"/>
          <w:color w:val="000000"/>
          <w:sz w:val="27"/>
          <w:szCs w:val="27"/>
        </w:rPr>
      </w:pPr>
    </w:p>
    <w:p w:rsidR="007D01F5" w:rsidRDefault="007D01F5" w:rsidP="007D01F5">
      <w:pPr>
        <w:rPr>
          <w:rFonts w:ascii="Georgia" w:hAnsi="Georgia"/>
          <w:color w:val="000000"/>
          <w:sz w:val="27"/>
          <w:szCs w:val="27"/>
        </w:rPr>
      </w:pPr>
    </w:p>
    <w:p w:rsidR="009D2B1D" w:rsidRPr="009D2B1D" w:rsidRDefault="009D2B1D" w:rsidP="007D01F5">
      <w:pPr>
        <w:rPr>
          <w:rFonts w:ascii="Georgia" w:hAnsi="Georgia"/>
          <w:b/>
          <w:color w:val="000000"/>
          <w:sz w:val="27"/>
          <w:szCs w:val="27"/>
        </w:rPr>
      </w:pPr>
      <w:r w:rsidRPr="009D2B1D">
        <w:rPr>
          <w:rFonts w:ascii="Georgia" w:hAnsi="Georgia"/>
          <w:b/>
          <w:color w:val="000000"/>
          <w:sz w:val="27"/>
          <w:szCs w:val="27"/>
        </w:rPr>
        <w:lastRenderedPageBreak/>
        <w:t>Повернення Шевченка</w:t>
      </w:r>
    </w:p>
    <w:p w:rsidR="009D2B1D" w:rsidRDefault="009D2B1D" w:rsidP="007D01F5">
      <w:pPr>
        <w:rPr>
          <w:rFonts w:ascii="Georgia" w:hAnsi="Georgia"/>
          <w:color w:val="000000"/>
          <w:sz w:val="27"/>
          <w:szCs w:val="27"/>
        </w:rPr>
      </w:pPr>
      <w:r>
        <w:rPr>
          <w:rFonts w:ascii="Georgia" w:hAnsi="Georgia"/>
          <w:color w:val="000000"/>
          <w:sz w:val="27"/>
          <w:szCs w:val="27"/>
        </w:rPr>
        <w:t>Заслання, самота, солдатчина. Нічого.</w:t>
      </w:r>
      <w:r>
        <w:rPr>
          <w:rFonts w:ascii="Georgia" w:hAnsi="Georgia"/>
          <w:color w:val="000000"/>
          <w:sz w:val="27"/>
          <w:szCs w:val="27"/>
        </w:rPr>
        <w:br/>
        <w:t xml:space="preserve">Нічого — Оренбург. Нічого — </w:t>
      </w:r>
      <w:proofErr w:type="spellStart"/>
      <w:r>
        <w:rPr>
          <w:rFonts w:ascii="Georgia" w:hAnsi="Georgia"/>
          <w:color w:val="000000"/>
          <w:sz w:val="27"/>
          <w:szCs w:val="27"/>
        </w:rPr>
        <w:t>Косарал</w:t>
      </w:r>
      <w:proofErr w:type="spellEnd"/>
      <w:r>
        <w:rPr>
          <w:rFonts w:ascii="Georgia" w:hAnsi="Georgia"/>
          <w:color w:val="000000"/>
          <w:sz w:val="27"/>
          <w:szCs w:val="27"/>
        </w:rPr>
        <w:t>.</w:t>
      </w:r>
      <w:r>
        <w:rPr>
          <w:rFonts w:ascii="Georgia" w:hAnsi="Georgia"/>
          <w:color w:val="000000"/>
          <w:sz w:val="27"/>
          <w:szCs w:val="27"/>
        </w:rPr>
        <w:br/>
        <w:t>Не скаржився. Мовчав. Не плакав ні від чого.</w:t>
      </w:r>
      <w:r>
        <w:rPr>
          <w:rFonts w:ascii="Georgia" w:hAnsi="Georgia"/>
          <w:color w:val="000000"/>
          <w:sz w:val="27"/>
          <w:szCs w:val="27"/>
        </w:rPr>
        <w:br/>
        <w:t>Нічого, якось жив і якось не вмирав.</w:t>
      </w:r>
      <w:r>
        <w:rPr>
          <w:rFonts w:ascii="Georgia" w:hAnsi="Georgia"/>
          <w:color w:val="000000"/>
          <w:sz w:val="27"/>
          <w:szCs w:val="27"/>
        </w:rPr>
        <w:br/>
      </w:r>
      <w:r>
        <w:rPr>
          <w:rFonts w:ascii="Georgia" w:hAnsi="Georgia"/>
          <w:color w:val="000000"/>
          <w:sz w:val="27"/>
          <w:szCs w:val="27"/>
        </w:rPr>
        <w:br/>
        <w:t>Вернувся в Петербург, і ось у Петербурзі —</w:t>
      </w:r>
      <w:r>
        <w:rPr>
          <w:rFonts w:ascii="Georgia" w:hAnsi="Georgia"/>
          <w:color w:val="000000"/>
          <w:sz w:val="27"/>
          <w:szCs w:val="27"/>
        </w:rPr>
        <w:br/>
        <w:t>після таких років такої самоти! —</w:t>
      </w:r>
      <w:r>
        <w:rPr>
          <w:rFonts w:ascii="Georgia" w:hAnsi="Georgia"/>
          <w:color w:val="000000"/>
          <w:sz w:val="27"/>
          <w:szCs w:val="27"/>
        </w:rPr>
        <w:br/>
        <w:t>овацію таку йому зробили друзі! —</w:t>
      </w:r>
      <w:r>
        <w:rPr>
          <w:rFonts w:ascii="Georgia" w:hAnsi="Georgia"/>
          <w:color w:val="000000"/>
          <w:sz w:val="27"/>
          <w:szCs w:val="27"/>
        </w:rPr>
        <w:br/>
        <w:t>коли він увійшов.</w:t>
      </w:r>
      <w:r>
        <w:rPr>
          <w:rFonts w:ascii="Georgia" w:hAnsi="Georgia"/>
          <w:color w:val="000000"/>
          <w:sz w:val="27"/>
          <w:szCs w:val="27"/>
        </w:rPr>
        <w:br/>
        <w:t>І він не зміг іти.</w:t>
      </w:r>
      <w:r>
        <w:rPr>
          <w:rFonts w:ascii="Georgia" w:hAnsi="Georgia"/>
          <w:color w:val="000000"/>
          <w:sz w:val="27"/>
          <w:szCs w:val="27"/>
        </w:rPr>
        <w:br/>
      </w:r>
      <w:r>
        <w:rPr>
          <w:rFonts w:ascii="Georgia" w:hAnsi="Georgia"/>
          <w:color w:val="000000"/>
          <w:sz w:val="27"/>
          <w:szCs w:val="27"/>
        </w:rPr>
        <w:br/>
        <w:t>Він прихилився раптом до колони.</w:t>
      </w:r>
      <w:r>
        <w:rPr>
          <w:rFonts w:ascii="Georgia" w:hAnsi="Georgia"/>
          <w:color w:val="000000"/>
          <w:sz w:val="27"/>
          <w:szCs w:val="27"/>
        </w:rPr>
        <w:br/>
        <w:t>Сльоза чомусь набігла до повік.</w:t>
      </w:r>
      <w:r>
        <w:rPr>
          <w:rFonts w:ascii="Georgia" w:hAnsi="Georgia"/>
          <w:color w:val="000000"/>
          <w:sz w:val="27"/>
          <w:szCs w:val="27"/>
        </w:rPr>
        <w:br/>
        <w:t>Бо, знаєте... із каторги в салони...</w:t>
      </w:r>
      <w:r>
        <w:rPr>
          <w:rFonts w:ascii="Georgia" w:hAnsi="Georgia"/>
          <w:color w:val="000000"/>
          <w:sz w:val="27"/>
          <w:szCs w:val="27"/>
        </w:rPr>
        <w:br/>
        <w:t>не зразу усміхнеться чоловік...</w:t>
      </w:r>
    </w:p>
    <w:p w:rsidR="009D2B1D" w:rsidRDefault="009D2B1D" w:rsidP="007D01F5">
      <w:pPr>
        <w:rPr>
          <w:rFonts w:ascii="Georgia" w:hAnsi="Georgia"/>
          <w:color w:val="000000"/>
          <w:sz w:val="27"/>
          <w:szCs w:val="27"/>
        </w:rPr>
      </w:pPr>
    </w:p>
    <w:p w:rsidR="009D2B1D" w:rsidRDefault="009D2B1D" w:rsidP="007D01F5">
      <w:pPr>
        <w:rPr>
          <w:rFonts w:ascii="Georgia" w:hAnsi="Georgia"/>
          <w:color w:val="000000"/>
          <w:sz w:val="27"/>
          <w:szCs w:val="27"/>
        </w:rPr>
      </w:pPr>
      <w:r>
        <w:rPr>
          <w:rFonts w:ascii="Georgia" w:hAnsi="Georgia"/>
          <w:color w:val="000000"/>
          <w:sz w:val="27"/>
          <w:szCs w:val="27"/>
        </w:rPr>
        <w:t>С</w:t>
      </w:r>
      <w:r>
        <w:rPr>
          <w:rFonts w:ascii="Georgia" w:hAnsi="Georgia"/>
          <w:color w:val="000000"/>
          <w:sz w:val="27"/>
          <w:szCs w:val="27"/>
        </w:rPr>
        <w:t>трашні слова, коли вони мовчать,</w:t>
      </w:r>
      <w:r>
        <w:rPr>
          <w:rFonts w:ascii="Georgia" w:hAnsi="Georgia"/>
          <w:color w:val="000000"/>
          <w:sz w:val="27"/>
          <w:szCs w:val="27"/>
        </w:rPr>
        <w:br/>
        <w:t>коли вони зненацька причаїлись,</w:t>
      </w:r>
      <w:r>
        <w:rPr>
          <w:rFonts w:ascii="Georgia" w:hAnsi="Georgia"/>
          <w:color w:val="000000"/>
          <w:sz w:val="27"/>
          <w:szCs w:val="27"/>
        </w:rPr>
        <w:br/>
        <w:t xml:space="preserve">коли не знаєш, з чого їх </w:t>
      </w:r>
      <w:proofErr w:type="spellStart"/>
      <w:r>
        <w:rPr>
          <w:rFonts w:ascii="Georgia" w:hAnsi="Georgia"/>
          <w:color w:val="000000"/>
          <w:sz w:val="27"/>
          <w:szCs w:val="27"/>
        </w:rPr>
        <w:t>почать</w:t>
      </w:r>
      <w:proofErr w:type="spellEnd"/>
      <w:r>
        <w:rPr>
          <w:rFonts w:ascii="Georgia" w:hAnsi="Georgia"/>
          <w:color w:val="000000"/>
          <w:sz w:val="27"/>
          <w:szCs w:val="27"/>
        </w:rPr>
        <w:t>,</w:t>
      </w:r>
      <w:r>
        <w:rPr>
          <w:rFonts w:ascii="Georgia" w:hAnsi="Georgia"/>
          <w:color w:val="000000"/>
          <w:sz w:val="27"/>
          <w:szCs w:val="27"/>
        </w:rPr>
        <w:br/>
        <w:t>бо всі слова були уже чиїмись.</w:t>
      </w:r>
      <w:r>
        <w:rPr>
          <w:rFonts w:ascii="Georgia" w:hAnsi="Georgia"/>
          <w:color w:val="000000"/>
          <w:sz w:val="27"/>
          <w:szCs w:val="27"/>
        </w:rPr>
        <w:br/>
      </w:r>
      <w:r>
        <w:rPr>
          <w:rFonts w:ascii="Georgia" w:hAnsi="Georgia"/>
          <w:color w:val="000000"/>
          <w:sz w:val="27"/>
          <w:szCs w:val="27"/>
        </w:rPr>
        <w:br/>
        <w:t>Хтось ними плакав, мучивсь, болів,</w:t>
      </w:r>
      <w:r>
        <w:rPr>
          <w:rFonts w:ascii="Georgia" w:hAnsi="Georgia"/>
          <w:color w:val="000000"/>
          <w:sz w:val="27"/>
          <w:szCs w:val="27"/>
        </w:rPr>
        <w:br/>
        <w:t>із них почав і ними ж і завершив.</w:t>
      </w:r>
      <w:r>
        <w:rPr>
          <w:rFonts w:ascii="Georgia" w:hAnsi="Georgia"/>
          <w:color w:val="000000"/>
          <w:sz w:val="27"/>
          <w:szCs w:val="27"/>
        </w:rPr>
        <w:br/>
        <w:t>Людей мільярди і мільярди слів,</w:t>
      </w:r>
      <w:r>
        <w:rPr>
          <w:rFonts w:ascii="Georgia" w:hAnsi="Georgia"/>
          <w:color w:val="000000"/>
          <w:sz w:val="27"/>
          <w:szCs w:val="27"/>
        </w:rPr>
        <w:br/>
        <w:t>а ти їх маєш вимовити вперше!</w:t>
      </w:r>
      <w:r>
        <w:rPr>
          <w:rFonts w:ascii="Georgia" w:hAnsi="Georgia"/>
          <w:color w:val="000000"/>
          <w:sz w:val="27"/>
          <w:szCs w:val="27"/>
        </w:rPr>
        <w:br/>
      </w:r>
      <w:r>
        <w:rPr>
          <w:rFonts w:ascii="Georgia" w:hAnsi="Georgia"/>
          <w:color w:val="000000"/>
          <w:sz w:val="27"/>
          <w:szCs w:val="27"/>
        </w:rPr>
        <w:br/>
        <w:t>Все повторялось: і краса, й потворність.</w:t>
      </w:r>
      <w:r>
        <w:rPr>
          <w:rFonts w:ascii="Georgia" w:hAnsi="Georgia"/>
          <w:color w:val="000000"/>
          <w:sz w:val="27"/>
          <w:szCs w:val="27"/>
        </w:rPr>
        <w:br/>
        <w:t>Усе було: асфальти й спориші.</w:t>
      </w:r>
      <w:r>
        <w:rPr>
          <w:rFonts w:ascii="Georgia" w:hAnsi="Georgia"/>
          <w:color w:val="000000"/>
          <w:sz w:val="27"/>
          <w:szCs w:val="27"/>
        </w:rPr>
        <w:br/>
        <w:t>Поезія — це завжди неповторність,</w:t>
      </w:r>
      <w:r>
        <w:rPr>
          <w:rFonts w:ascii="Georgia" w:hAnsi="Georgia"/>
          <w:color w:val="000000"/>
          <w:sz w:val="27"/>
          <w:szCs w:val="27"/>
        </w:rPr>
        <w:br/>
        <w:t>якийсь безсмертний дотик до душі.</w:t>
      </w:r>
    </w:p>
    <w:p w:rsidR="009D2B1D" w:rsidRDefault="009D2B1D" w:rsidP="007D01F5">
      <w:pPr>
        <w:rPr>
          <w:rFonts w:ascii="Georgia" w:hAnsi="Georgia"/>
          <w:color w:val="000000"/>
          <w:sz w:val="27"/>
          <w:szCs w:val="27"/>
        </w:rPr>
      </w:pPr>
    </w:p>
    <w:p w:rsidR="007D01F5" w:rsidRDefault="007D01F5" w:rsidP="007D01F5">
      <w:pPr>
        <w:rPr>
          <w:rFonts w:ascii="Georgia" w:hAnsi="Georgia"/>
          <w:color w:val="000000"/>
          <w:sz w:val="27"/>
          <w:szCs w:val="27"/>
        </w:rPr>
      </w:pPr>
    </w:p>
    <w:p w:rsidR="007D01F5" w:rsidRDefault="007D01F5" w:rsidP="007D01F5">
      <w:pPr>
        <w:rPr>
          <w:rFonts w:ascii="Georgia" w:hAnsi="Georgia"/>
          <w:color w:val="000000"/>
          <w:sz w:val="27"/>
          <w:szCs w:val="27"/>
        </w:rPr>
      </w:pPr>
    </w:p>
    <w:p w:rsidR="007D01F5" w:rsidRDefault="007D01F5" w:rsidP="007D01F5">
      <w:pPr>
        <w:rPr>
          <w:rFonts w:ascii="Georgia" w:hAnsi="Georgia"/>
          <w:color w:val="000000"/>
          <w:sz w:val="27"/>
          <w:szCs w:val="27"/>
        </w:rPr>
      </w:pPr>
    </w:p>
    <w:p w:rsidR="00413CF9" w:rsidRDefault="00413CF9" w:rsidP="007D01F5">
      <w:pPr>
        <w:spacing w:before="100" w:beforeAutospacing="1" w:after="100" w:afterAutospacing="1" w:line="240" w:lineRule="auto"/>
        <w:ind w:left="3825"/>
        <w:rPr>
          <w:rFonts w:ascii="Verdana" w:eastAsia="Times New Roman" w:hAnsi="Verdana" w:cs="Times New Roman"/>
          <w:b/>
          <w:bCs/>
          <w:caps/>
          <w:color w:val="008000"/>
          <w:sz w:val="20"/>
          <w:szCs w:val="20"/>
          <w:lang w:eastAsia="uk-UA"/>
        </w:rPr>
      </w:pPr>
    </w:p>
    <w:p w:rsidR="009D2B1D" w:rsidRPr="009D2B1D" w:rsidRDefault="009D2B1D" w:rsidP="007D01F5">
      <w:pPr>
        <w:spacing w:before="100" w:beforeAutospacing="1" w:after="100" w:afterAutospacing="1" w:line="240" w:lineRule="auto"/>
        <w:ind w:left="3825"/>
        <w:rPr>
          <w:rFonts w:ascii="Verdana" w:eastAsia="Times New Roman" w:hAnsi="Verdana" w:cs="Times New Roman"/>
          <w:b/>
          <w:bCs/>
          <w:color w:val="666666"/>
          <w:sz w:val="20"/>
          <w:szCs w:val="20"/>
          <w:lang w:eastAsia="uk-UA"/>
        </w:rPr>
      </w:pPr>
      <w:r w:rsidRPr="009D2B1D">
        <w:rPr>
          <w:rFonts w:ascii="Verdana" w:eastAsia="Times New Roman" w:hAnsi="Verdana" w:cs="Times New Roman"/>
          <w:b/>
          <w:bCs/>
          <w:color w:val="666666"/>
          <w:sz w:val="20"/>
          <w:szCs w:val="20"/>
          <w:lang w:eastAsia="uk-UA"/>
        </w:rPr>
        <w:lastRenderedPageBreak/>
        <w:t>Що є іще, крім ніжності? Гаї,</w:t>
      </w:r>
      <w:r w:rsidRPr="009D2B1D">
        <w:rPr>
          <w:rFonts w:ascii="Verdana" w:eastAsia="Times New Roman" w:hAnsi="Verdana" w:cs="Times New Roman"/>
          <w:b/>
          <w:bCs/>
          <w:color w:val="666666"/>
          <w:sz w:val="20"/>
          <w:szCs w:val="20"/>
          <w:lang w:eastAsia="uk-UA"/>
        </w:rPr>
        <w:br/>
        <w:t>овіяні ласкавими вітрами.</w:t>
      </w:r>
      <w:r w:rsidRPr="009D2B1D">
        <w:rPr>
          <w:rFonts w:ascii="Verdana" w:eastAsia="Times New Roman" w:hAnsi="Verdana" w:cs="Times New Roman"/>
          <w:b/>
          <w:bCs/>
          <w:color w:val="666666"/>
          <w:sz w:val="20"/>
          <w:szCs w:val="20"/>
          <w:lang w:eastAsia="uk-UA"/>
        </w:rPr>
        <w:br/>
        <w:t>Палають квіти. Всі вони - мої.</w:t>
      </w:r>
      <w:r w:rsidRPr="009D2B1D">
        <w:rPr>
          <w:rFonts w:ascii="Verdana" w:eastAsia="Times New Roman" w:hAnsi="Verdana" w:cs="Times New Roman"/>
          <w:b/>
          <w:bCs/>
          <w:color w:val="666666"/>
          <w:sz w:val="20"/>
          <w:szCs w:val="20"/>
          <w:lang w:eastAsia="uk-UA"/>
        </w:rPr>
        <w:br/>
        <w:t>Вночі нам світить айстра кольорами.</w:t>
      </w:r>
      <w:r w:rsidRPr="009D2B1D">
        <w:rPr>
          <w:rFonts w:ascii="Verdana" w:eastAsia="Times New Roman" w:hAnsi="Verdana" w:cs="Times New Roman"/>
          <w:b/>
          <w:bCs/>
          <w:color w:val="666666"/>
          <w:sz w:val="20"/>
          <w:szCs w:val="20"/>
          <w:lang w:eastAsia="uk-UA"/>
        </w:rPr>
        <w:br/>
      </w:r>
      <w:r w:rsidRPr="009D2B1D">
        <w:rPr>
          <w:rFonts w:ascii="Verdana" w:eastAsia="Times New Roman" w:hAnsi="Verdana" w:cs="Times New Roman"/>
          <w:b/>
          <w:bCs/>
          <w:color w:val="666666"/>
          <w:sz w:val="20"/>
          <w:szCs w:val="20"/>
          <w:lang w:eastAsia="uk-UA"/>
        </w:rPr>
        <w:br/>
        <w:t>А взагалі - де айстра, де зоря?</w:t>
      </w:r>
      <w:r w:rsidRPr="009D2B1D">
        <w:rPr>
          <w:rFonts w:ascii="Verdana" w:eastAsia="Times New Roman" w:hAnsi="Verdana" w:cs="Times New Roman"/>
          <w:b/>
          <w:bCs/>
          <w:color w:val="666666"/>
          <w:sz w:val="20"/>
          <w:szCs w:val="20"/>
          <w:lang w:eastAsia="uk-UA"/>
        </w:rPr>
        <w:br/>
        <w:t>Твої слова - як вранішня молитва.</w:t>
      </w:r>
      <w:r w:rsidRPr="009D2B1D">
        <w:rPr>
          <w:rFonts w:ascii="Verdana" w:eastAsia="Times New Roman" w:hAnsi="Verdana" w:cs="Times New Roman"/>
          <w:b/>
          <w:bCs/>
          <w:color w:val="666666"/>
          <w:sz w:val="20"/>
          <w:szCs w:val="20"/>
          <w:lang w:eastAsia="uk-UA"/>
        </w:rPr>
        <w:br/>
        <w:t>Співає гай. Не видно вівтаря</w:t>
      </w:r>
      <w:r w:rsidRPr="009D2B1D">
        <w:rPr>
          <w:rFonts w:ascii="Verdana" w:eastAsia="Times New Roman" w:hAnsi="Verdana" w:cs="Times New Roman"/>
          <w:b/>
          <w:bCs/>
          <w:color w:val="666666"/>
          <w:sz w:val="20"/>
          <w:szCs w:val="20"/>
          <w:lang w:eastAsia="uk-UA"/>
        </w:rPr>
        <w:br/>
        <w:t>за золотим іконостасом літа.</w:t>
      </w:r>
      <w:r w:rsidRPr="009D2B1D">
        <w:rPr>
          <w:rFonts w:ascii="Verdana" w:eastAsia="Times New Roman" w:hAnsi="Verdana" w:cs="Times New Roman"/>
          <w:b/>
          <w:bCs/>
          <w:color w:val="666666"/>
          <w:sz w:val="20"/>
          <w:szCs w:val="20"/>
          <w:lang w:eastAsia="uk-UA"/>
        </w:rPr>
        <w:br/>
      </w:r>
      <w:r w:rsidRPr="009D2B1D">
        <w:rPr>
          <w:rFonts w:ascii="Verdana" w:eastAsia="Times New Roman" w:hAnsi="Verdana" w:cs="Times New Roman"/>
          <w:b/>
          <w:bCs/>
          <w:color w:val="666666"/>
          <w:sz w:val="20"/>
          <w:szCs w:val="20"/>
          <w:lang w:eastAsia="uk-UA"/>
        </w:rPr>
        <w:br/>
        <w:t>Струмують ночі руслами світань.</w:t>
      </w:r>
      <w:r w:rsidRPr="009D2B1D">
        <w:rPr>
          <w:rFonts w:ascii="Verdana" w:eastAsia="Times New Roman" w:hAnsi="Verdana" w:cs="Times New Roman"/>
          <w:b/>
          <w:bCs/>
          <w:color w:val="666666"/>
          <w:sz w:val="20"/>
          <w:szCs w:val="20"/>
          <w:lang w:eastAsia="uk-UA"/>
        </w:rPr>
        <w:br/>
        <w:t>І хилять квіти заспані голівки.</w:t>
      </w:r>
      <w:r w:rsidRPr="009D2B1D">
        <w:rPr>
          <w:rFonts w:ascii="Verdana" w:eastAsia="Times New Roman" w:hAnsi="Verdana" w:cs="Times New Roman"/>
          <w:b/>
          <w:bCs/>
          <w:color w:val="666666"/>
          <w:sz w:val="20"/>
          <w:szCs w:val="20"/>
          <w:lang w:eastAsia="uk-UA"/>
        </w:rPr>
        <w:br/>
        <w:t>Що є іще, крім ніжності? Спитай</w:t>
      </w:r>
      <w:r w:rsidRPr="009D2B1D">
        <w:rPr>
          <w:rFonts w:ascii="Verdana" w:eastAsia="Times New Roman" w:hAnsi="Verdana" w:cs="Times New Roman"/>
          <w:b/>
          <w:bCs/>
          <w:color w:val="666666"/>
          <w:sz w:val="20"/>
          <w:szCs w:val="20"/>
          <w:lang w:eastAsia="uk-UA"/>
        </w:rPr>
        <w:br/>
        <w:t>у тої айстри або в тої зірки.</w:t>
      </w:r>
    </w:p>
    <w:p w:rsidR="009D2B1D" w:rsidRPr="009D2B1D" w:rsidRDefault="009D2B1D" w:rsidP="007D01F5">
      <w:pPr>
        <w:spacing w:after="0" w:line="240" w:lineRule="auto"/>
        <w:rPr>
          <w:rFonts w:ascii="Times New Roman" w:eastAsia="Times New Roman" w:hAnsi="Times New Roman" w:cs="Times New Roman"/>
          <w:sz w:val="24"/>
          <w:szCs w:val="24"/>
          <w:lang w:eastAsia="uk-UA"/>
        </w:rPr>
      </w:pPr>
      <w:r w:rsidRPr="009D2B1D">
        <w:rPr>
          <w:rFonts w:ascii="Times New Roman" w:eastAsia="Times New Roman" w:hAnsi="Times New Roman" w:cs="Times New Roman"/>
          <w:sz w:val="24"/>
          <w:szCs w:val="24"/>
          <w:lang w:eastAsia="uk-UA"/>
        </w:rPr>
        <w:pict>
          <v:rect id="_x0000_i1025" style="width:0;height:.75pt" o:hrstd="t" o:hrnoshade="t" o:hr="t" fillcolor="black" stroked="f"/>
        </w:pict>
      </w:r>
    </w:p>
    <w:p w:rsidR="009D2B1D" w:rsidRPr="009D2B1D" w:rsidRDefault="009D2B1D" w:rsidP="007D01F5">
      <w:pPr>
        <w:spacing w:after="0" w:line="240" w:lineRule="auto"/>
        <w:rPr>
          <w:rFonts w:ascii="Times New Roman" w:eastAsia="Times New Roman" w:hAnsi="Times New Roman" w:cs="Times New Roman"/>
          <w:sz w:val="24"/>
          <w:szCs w:val="24"/>
          <w:lang w:eastAsia="uk-UA"/>
        </w:rPr>
      </w:pPr>
    </w:p>
    <w:p w:rsidR="00413CF9" w:rsidRPr="00413CF9" w:rsidRDefault="00413CF9" w:rsidP="00413CF9">
      <w:pPr>
        <w:rPr>
          <w:b/>
          <w:bCs/>
          <w:sz w:val="28"/>
          <w:szCs w:val="28"/>
        </w:rPr>
      </w:pPr>
      <w:r w:rsidRPr="00413CF9">
        <w:rPr>
          <w:b/>
          <w:bCs/>
          <w:sz w:val="28"/>
          <w:szCs w:val="28"/>
        </w:rPr>
        <w:t>* * *</w:t>
      </w:r>
      <w:r w:rsidRPr="00413CF9">
        <w:rPr>
          <w:b/>
          <w:bCs/>
          <w:sz w:val="28"/>
          <w:szCs w:val="28"/>
        </w:rPr>
        <w:br/>
        <w:t>І день мине, і два, і вік -</w:t>
      </w:r>
      <w:r w:rsidRPr="00413CF9">
        <w:rPr>
          <w:b/>
          <w:bCs/>
          <w:sz w:val="28"/>
          <w:szCs w:val="28"/>
        </w:rPr>
        <w:br/>
        <w:t>чий сон я розбудила?</w:t>
      </w:r>
      <w:r w:rsidRPr="00413CF9">
        <w:rPr>
          <w:b/>
          <w:bCs/>
          <w:sz w:val="28"/>
          <w:szCs w:val="28"/>
        </w:rPr>
        <w:br/>
        <w:t>                    - Хто був той дивний чоловік,</w:t>
      </w:r>
      <w:r w:rsidRPr="00413CF9">
        <w:rPr>
          <w:b/>
          <w:bCs/>
          <w:sz w:val="28"/>
          <w:szCs w:val="28"/>
        </w:rPr>
        <w:br/>
        <w:t>                    якого ти любила?</w:t>
      </w:r>
      <w:r w:rsidRPr="00413CF9">
        <w:rPr>
          <w:b/>
          <w:bCs/>
          <w:sz w:val="28"/>
          <w:szCs w:val="28"/>
        </w:rPr>
        <w:br/>
        <w:t>А голос осені ламкий!</w:t>
      </w:r>
      <w:r w:rsidRPr="00413CF9">
        <w:rPr>
          <w:b/>
          <w:bCs/>
          <w:sz w:val="28"/>
          <w:szCs w:val="28"/>
        </w:rPr>
        <w:br/>
        <w:t>А тиша світанкова!</w:t>
      </w:r>
      <w:r w:rsidRPr="00413CF9">
        <w:rPr>
          <w:b/>
          <w:bCs/>
          <w:sz w:val="28"/>
          <w:szCs w:val="28"/>
        </w:rPr>
        <w:br/>
        <w:t>                    - Він просто був один такий,</w:t>
      </w:r>
      <w:r w:rsidRPr="00413CF9">
        <w:rPr>
          <w:b/>
          <w:bCs/>
          <w:sz w:val="28"/>
          <w:szCs w:val="28"/>
        </w:rPr>
        <w:br/>
        <w:t>                    не схожий ні на кого.</w:t>
      </w:r>
      <w:r w:rsidRPr="00413CF9">
        <w:rPr>
          <w:b/>
          <w:bCs/>
          <w:sz w:val="28"/>
          <w:szCs w:val="28"/>
        </w:rPr>
        <w:br/>
        <w:t>О, дивний погляд - наче дим!</w:t>
      </w:r>
      <w:r w:rsidRPr="00413CF9">
        <w:rPr>
          <w:b/>
          <w:bCs/>
          <w:sz w:val="28"/>
          <w:szCs w:val="28"/>
        </w:rPr>
        <w:br/>
        <w:t>Чия душа озвалась?</w:t>
      </w:r>
      <w:r w:rsidRPr="00413CF9">
        <w:rPr>
          <w:b/>
          <w:bCs/>
          <w:sz w:val="28"/>
          <w:szCs w:val="28"/>
        </w:rPr>
        <w:br/>
        <w:t>                    - Він просто був такий один,</w:t>
      </w:r>
      <w:r w:rsidRPr="00413CF9">
        <w:rPr>
          <w:b/>
          <w:bCs/>
          <w:sz w:val="28"/>
          <w:szCs w:val="28"/>
        </w:rPr>
        <w:br/>
        <w:t>                    кому я здивувалась.</w:t>
      </w:r>
      <w:r w:rsidRPr="00413CF9">
        <w:rPr>
          <w:b/>
          <w:bCs/>
          <w:sz w:val="28"/>
          <w:szCs w:val="28"/>
        </w:rPr>
        <w:br/>
      </w:r>
      <w:r w:rsidRPr="00413CF9">
        <w:rPr>
          <w:b/>
          <w:bCs/>
          <w:sz w:val="28"/>
          <w:szCs w:val="28"/>
        </w:rPr>
        <w:br/>
        <w:t>- Ти теж була йому одна</w:t>
      </w:r>
      <w:r w:rsidRPr="00413CF9">
        <w:rPr>
          <w:b/>
          <w:bCs/>
          <w:sz w:val="28"/>
          <w:szCs w:val="28"/>
        </w:rPr>
        <w:br/>
        <w:t>у щасті і в стражданні?</w:t>
      </w:r>
      <w:r w:rsidRPr="00413CF9">
        <w:rPr>
          <w:b/>
          <w:bCs/>
          <w:sz w:val="28"/>
          <w:szCs w:val="28"/>
        </w:rPr>
        <w:br/>
        <w:t>                    - Була любов така чудна,</w:t>
      </w:r>
      <w:r w:rsidRPr="00413CF9">
        <w:rPr>
          <w:b/>
          <w:bCs/>
          <w:sz w:val="28"/>
          <w:szCs w:val="28"/>
        </w:rPr>
        <w:br/>
        <w:t>                    як міфи стародавні.</w:t>
      </w:r>
      <w:r w:rsidRPr="00413CF9">
        <w:rPr>
          <w:b/>
          <w:bCs/>
          <w:sz w:val="28"/>
          <w:szCs w:val="28"/>
        </w:rPr>
        <w:br/>
        <w:t>- Так хто ж він був - поет, чаклун,</w:t>
      </w:r>
      <w:r w:rsidRPr="00413CF9">
        <w:rPr>
          <w:b/>
          <w:bCs/>
          <w:sz w:val="28"/>
          <w:szCs w:val="28"/>
        </w:rPr>
        <w:br/>
        <w:t>що вам таке зробилось?</w:t>
      </w:r>
      <w:r w:rsidRPr="00413CF9">
        <w:rPr>
          <w:b/>
          <w:bCs/>
          <w:sz w:val="28"/>
          <w:szCs w:val="28"/>
        </w:rPr>
        <w:br/>
        <w:t>                    - Його ім'я на сотні лун</w:t>
      </w:r>
      <w:r w:rsidRPr="00413CF9">
        <w:rPr>
          <w:b/>
          <w:bCs/>
          <w:sz w:val="28"/>
          <w:szCs w:val="28"/>
        </w:rPr>
        <w:br/>
        <w:t>                    у просторі розбилось.</w:t>
      </w:r>
      <w:r w:rsidRPr="00413CF9">
        <w:rPr>
          <w:b/>
          <w:bCs/>
          <w:sz w:val="28"/>
          <w:szCs w:val="28"/>
        </w:rPr>
        <w:br/>
      </w:r>
      <w:bookmarkStart w:id="11" w:name="_GoBack"/>
      <w:bookmarkEnd w:id="11"/>
      <w:r w:rsidRPr="00413CF9">
        <w:rPr>
          <w:b/>
          <w:bCs/>
          <w:sz w:val="28"/>
          <w:szCs w:val="28"/>
        </w:rPr>
        <w:t>- А на якому віражі</w:t>
      </w:r>
      <w:r w:rsidRPr="00413CF9">
        <w:rPr>
          <w:b/>
          <w:bCs/>
          <w:sz w:val="28"/>
          <w:szCs w:val="28"/>
        </w:rPr>
        <w:br/>
        <w:t>зустрілись дві дороги?</w:t>
      </w:r>
      <w:r w:rsidRPr="00413CF9">
        <w:rPr>
          <w:b/>
          <w:bCs/>
          <w:sz w:val="28"/>
          <w:szCs w:val="28"/>
        </w:rPr>
        <w:br/>
        <w:t>                    - Це біла магія душі,</w:t>
      </w:r>
      <w:r w:rsidRPr="00413CF9">
        <w:rPr>
          <w:b/>
          <w:bCs/>
          <w:sz w:val="28"/>
          <w:szCs w:val="28"/>
        </w:rPr>
        <w:br/>
        <w:t>                    Тайнопис Бога.</w:t>
      </w:r>
    </w:p>
    <w:p w:rsidR="00413CF9" w:rsidRPr="00413CF9" w:rsidRDefault="00413CF9" w:rsidP="00413CF9">
      <w:pPr>
        <w:rPr>
          <w:sz w:val="28"/>
          <w:szCs w:val="28"/>
        </w:rPr>
      </w:pPr>
    </w:p>
    <w:p w:rsidR="009D2B1D" w:rsidRPr="00B63156" w:rsidRDefault="009D2B1D" w:rsidP="007D01F5">
      <w:pPr>
        <w:rPr>
          <w:sz w:val="28"/>
          <w:szCs w:val="28"/>
        </w:rPr>
      </w:pPr>
    </w:p>
    <w:sectPr w:rsidR="009D2B1D" w:rsidRPr="00B631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Constantia">
    <w:panose1 w:val="02030602050306030303"/>
    <w:charset w:val="CC"/>
    <w:family w:val="roman"/>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9B5"/>
    <w:rsid w:val="00413CF9"/>
    <w:rsid w:val="00494B99"/>
    <w:rsid w:val="0051256A"/>
    <w:rsid w:val="007D01F5"/>
    <w:rsid w:val="008E6AA1"/>
    <w:rsid w:val="009D2B1D"/>
    <w:rsid w:val="009F19B5"/>
    <w:rsid w:val="00B6315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63156"/>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B6315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5">
    <w:name w:val="heading 5"/>
    <w:basedOn w:val="a"/>
    <w:next w:val="a"/>
    <w:link w:val="50"/>
    <w:uiPriority w:val="9"/>
    <w:semiHidden/>
    <w:unhideWhenUsed/>
    <w:qFormat/>
    <w:rsid w:val="00B631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19B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date">
    <w:name w:val="date"/>
    <w:basedOn w:val="a"/>
    <w:rsid w:val="009F19B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8E6AA1"/>
    <w:rPr>
      <w:color w:val="0000FF"/>
      <w:u w:val="single"/>
    </w:rPr>
  </w:style>
  <w:style w:type="character" w:customStyle="1" w:styleId="a5">
    <w:name w:val="a"/>
    <w:basedOn w:val="a0"/>
    <w:rsid w:val="008E6AA1"/>
  </w:style>
  <w:style w:type="character" w:customStyle="1" w:styleId="20">
    <w:name w:val="Заголовок 2 Знак"/>
    <w:basedOn w:val="a0"/>
    <w:link w:val="2"/>
    <w:uiPriority w:val="9"/>
    <w:rsid w:val="00B63156"/>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B63156"/>
    <w:rPr>
      <w:rFonts w:ascii="Times New Roman" w:eastAsia="Times New Roman" w:hAnsi="Times New Roman" w:cs="Times New Roman"/>
      <w:b/>
      <w:bCs/>
      <w:sz w:val="27"/>
      <w:szCs w:val="27"/>
      <w:lang w:eastAsia="uk-UA"/>
    </w:rPr>
  </w:style>
  <w:style w:type="character" w:customStyle="1" w:styleId="50">
    <w:name w:val="Заголовок 5 Знак"/>
    <w:basedOn w:val="a0"/>
    <w:link w:val="5"/>
    <w:uiPriority w:val="9"/>
    <w:semiHidden/>
    <w:rsid w:val="00B63156"/>
    <w:rPr>
      <w:rFonts w:asciiTheme="majorHAnsi" w:eastAsiaTheme="majorEastAsia" w:hAnsiTheme="majorHAnsi" w:cstheme="majorBidi"/>
      <w:color w:val="243F60" w:themeColor="accent1" w:themeShade="7F"/>
    </w:rPr>
  </w:style>
  <w:style w:type="character" w:customStyle="1" w:styleId="author">
    <w:name w:val="author"/>
    <w:basedOn w:val="a0"/>
    <w:rsid w:val="00B63156"/>
  </w:style>
  <w:style w:type="character" w:customStyle="1" w:styleId="titlemenu">
    <w:name w:val="title_menu"/>
    <w:basedOn w:val="a0"/>
    <w:rsid w:val="00B631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63156"/>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B6315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5">
    <w:name w:val="heading 5"/>
    <w:basedOn w:val="a"/>
    <w:next w:val="a"/>
    <w:link w:val="50"/>
    <w:uiPriority w:val="9"/>
    <w:semiHidden/>
    <w:unhideWhenUsed/>
    <w:qFormat/>
    <w:rsid w:val="00B631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19B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date">
    <w:name w:val="date"/>
    <w:basedOn w:val="a"/>
    <w:rsid w:val="009F19B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8E6AA1"/>
    <w:rPr>
      <w:color w:val="0000FF"/>
      <w:u w:val="single"/>
    </w:rPr>
  </w:style>
  <w:style w:type="character" w:customStyle="1" w:styleId="a5">
    <w:name w:val="a"/>
    <w:basedOn w:val="a0"/>
    <w:rsid w:val="008E6AA1"/>
  </w:style>
  <w:style w:type="character" w:customStyle="1" w:styleId="20">
    <w:name w:val="Заголовок 2 Знак"/>
    <w:basedOn w:val="a0"/>
    <w:link w:val="2"/>
    <w:uiPriority w:val="9"/>
    <w:rsid w:val="00B63156"/>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B63156"/>
    <w:rPr>
      <w:rFonts w:ascii="Times New Roman" w:eastAsia="Times New Roman" w:hAnsi="Times New Roman" w:cs="Times New Roman"/>
      <w:b/>
      <w:bCs/>
      <w:sz w:val="27"/>
      <w:szCs w:val="27"/>
      <w:lang w:eastAsia="uk-UA"/>
    </w:rPr>
  </w:style>
  <w:style w:type="character" w:customStyle="1" w:styleId="50">
    <w:name w:val="Заголовок 5 Знак"/>
    <w:basedOn w:val="a0"/>
    <w:link w:val="5"/>
    <w:uiPriority w:val="9"/>
    <w:semiHidden/>
    <w:rsid w:val="00B63156"/>
    <w:rPr>
      <w:rFonts w:asciiTheme="majorHAnsi" w:eastAsiaTheme="majorEastAsia" w:hAnsiTheme="majorHAnsi" w:cstheme="majorBidi"/>
      <w:color w:val="243F60" w:themeColor="accent1" w:themeShade="7F"/>
    </w:rPr>
  </w:style>
  <w:style w:type="character" w:customStyle="1" w:styleId="author">
    <w:name w:val="author"/>
    <w:basedOn w:val="a0"/>
    <w:rsid w:val="00B63156"/>
  </w:style>
  <w:style w:type="character" w:customStyle="1" w:styleId="titlemenu">
    <w:name w:val="title_menu"/>
    <w:basedOn w:val="a0"/>
    <w:rsid w:val="00B63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8936">
      <w:bodyDiv w:val="1"/>
      <w:marLeft w:val="0"/>
      <w:marRight w:val="0"/>
      <w:marTop w:val="0"/>
      <w:marBottom w:val="0"/>
      <w:divBdr>
        <w:top w:val="none" w:sz="0" w:space="0" w:color="auto"/>
        <w:left w:val="none" w:sz="0" w:space="0" w:color="auto"/>
        <w:bottom w:val="none" w:sz="0" w:space="0" w:color="auto"/>
        <w:right w:val="none" w:sz="0" w:space="0" w:color="auto"/>
      </w:divBdr>
      <w:divsChild>
        <w:div w:id="1217813607">
          <w:marLeft w:val="450"/>
          <w:marRight w:val="0"/>
          <w:marTop w:val="0"/>
          <w:marBottom w:val="0"/>
          <w:divBdr>
            <w:top w:val="none" w:sz="0" w:space="0" w:color="auto"/>
            <w:left w:val="none" w:sz="0" w:space="0" w:color="auto"/>
            <w:bottom w:val="none" w:sz="0" w:space="0" w:color="auto"/>
            <w:right w:val="none" w:sz="0" w:space="0" w:color="auto"/>
          </w:divBdr>
        </w:div>
      </w:divsChild>
    </w:div>
    <w:div w:id="477771009">
      <w:bodyDiv w:val="1"/>
      <w:marLeft w:val="0"/>
      <w:marRight w:val="0"/>
      <w:marTop w:val="0"/>
      <w:marBottom w:val="0"/>
      <w:divBdr>
        <w:top w:val="none" w:sz="0" w:space="0" w:color="auto"/>
        <w:left w:val="none" w:sz="0" w:space="0" w:color="auto"/>
        <w:bottom w:val="none" w:sz="0" w:space="0" w:color="auto"/>
        <w:right w:val="none" w:sz="0" w:space="0" w:color="auto"/>
      </w:divBdr>
    </w:div>
    <w:div w:id="873810503">
      <w:bodyDiv w:val="1"/>
      <w:marLeft w:val="0"/>
      <w:marRight w:val="0"/>
      <w:marTop w:val="0"/>
      <w:marBottom w:val="0"/>
      <w:divBdr>
        <w:top w:val="none" w:sz="0" w:space="0" w:color="auto"/>
        <w:left w:val="none" w:sz="0" w:space="0" w:color="auto"/>
        <w:bottom w:val="none" w:sz="0" w:space="0" w:color="auto"/>
        <w:right w:val="none" w:sz="0" w:space="0" w:color="auto"/>
      </w:divBdr>
    </w:div>
    <w:div w:id="1078867031">
      <w:bodyDiv w:val="1"/>
      <w:marLeft w:val="0"/>
      <w:marRight w:val="0"/>
      <w:marTop w:val="0"/>
      <w:marBottom w:val="0"/>
      <w:divBdr>
        <w:top w:val="none" w:sz="0" w:space="0" w:color="auto"/>
        <w:left w:val="none" w:sz="0" w:space="0" w:color="auto"/>
        <w:bottom w:val="none" w:sz="0" w:space="0" w:color="auto"/>
        <w:right w:val="none" w:sz="0" w:space="0" w:color="auto"/>
      </w:divBdr>
    </w:div>
    <w:div w:id="1278103685">
      <w:bodyDiv w:val="1"/>
      <w:marLeft w:val="0"/>
      <w:marRight w:val="0"/>
      <w:marTop w:val="0"/>
      <w:marBottom w:val="0"/>
      <w:divBdr>
        <w:top w:val="none" w:sz="0" w:space="0" w:color="auto"/>
        <w:left w:val="none" w:sz="0" w:space="0" w:color="auto"/>
        <w:bottom w:val="none" w:sz="0" w:space="0" w:color="auto"/>
        <w:right w:val="none" w:sz="0" w:space="0" w:color="auto"/>
      </w:divBdr>
    </w:div>
    <w:div w:id="1351757263">
      <w:bodyDiv w:val="1"/>
      <w:marLeft w:val="0"/>
      <w:marRight w:val="0"/>
      <w:marTop w:val="0"/>
      <w:marBottom w:val="0"/>
      <w:divBdr>
        <w:top w:val="none" w:sz="0" w:space="0" w:color="auto"/>
        <w:left w:val="none" w:sz="0" w:space="0" w:color="auto"/>
        <w:bottom w:val="none" w:sz="0" w:space="0" w:color="auto"/>
        <w:right w:val="none" w:sz="0" w:space="0" w:color="auto"/>
      </w:divBdr>
    </w:div>
    <w:div w:id="1388332412">
      <w:bodyDiv w:val="1"/>
      <w:marLeft w:val="0"/>
      <w:marRight w:val="0"/>
      <w:marTop w:val="0"/>
      <w:marBottom w:val="0"/>
      <w:divBdr>
        <w:top w:val="none" w:sz="0" w:space="0" w:color="auto"/>
        <w:left w:val="none" w:sz="0" w:space="0" w:color="auto"/>
        <w:bottom w:val="none" w:sz="0" w:space="0" w:color="auto"/>
        <w:right w:val="none" w:sz="0" w:space="0" w:color="auto"/>
      </w:divBdr>
      <w:divsChild>
        <w:div w:id="862136910">
          <w:marLeft w:val="0"/>
          <w:marRight w:val="0"/>
          <w:marTop w:val="0"/>
          <w:marBottom w:val="0"/>
          <w:divBdr>
            <w:top w:val="none" w:sz="0" w:space="0" w:color="auto"/>
            <w:left w:val="none" w:sz="0" w:space="0" w:color="auto"/>
            <w:bottom w:val="none" w:sz="0" w:space="0" w:color="auto"/>
            <w:right w:val="none" w:sz="0" w:space="0" w:color="auto"/>
          </w:divBdr>
        </w:div>
      </w:divsChild>
    </w:div>
    <w:div w:id="1611813042">
      <w:bodyDiv w:val="1"/>
      <w:marLeft w:val="0"/>
      <w:marRight w:val="0"/>
      <w:marTop w:val="0"/>
      <w:marBottom w:val="0"/>
      <w:divBdr>
        <w:top w:val="none" w:sz="0" w:space="0" w:color="auto"/>
        <w:left w:val="none" w:sz="0" w:space="0" w:color="auto"/>
        <w:bottom w:val="none" w:sz="0" w:space="0" w:color="auto"/>
        <w:right w:val="none" w:sz="0" w:space="0" w:color="auto"/>
      </w:divBdr>
      <w:divsChild>
        <w:div w:id="1488742804">
          <w:marLeft w:val="0"/>
          <w:marRight w:val="0"/>
          <w:marTop w:val="0"/>
          <w:marBottom w:val="1008"/>
          <w:divBdr>
            <w:top w:val="none" w:sz="0" w:space="0" w:color="auto"/>
            <w:left w:val="none" w:sz="0" w:space="0" w:color="auto"/>
            <w:bottom w:val="none" w:sz="0" w:space="0" w:color="auto"/>
            <w:right w:val="none" w:sz="0" w:space="0" w:color="auto"/>
          </w:divBdr>
          <w:divsChild>
            <w:div w:id="1589264035">
              <w:marLeft w:val="0"/>
              <w:marRight w:val="0"/>
              <w:marTop w:val="0"/>
              <w:marBottom w:val="0"/>
              <w:divBdr>
                <w:top w:val="none" w:sz="0" w:space="0" w:color="auto"/>
                <w:left w:val="none" w:sz="0" w:space="0" w:color="auto"/>
                <w:bottom w:val="none" w:sz="0" w:space="0" w:color="auto"/>
                <w:right w:val="none" w:sz="0" w:space="0" w:color="auto"/>
              </w:divBdr>
              <w:divsChild>
                <w:div w:id="1796020108">
                  <w:marLeft w:val="0"/>
                  <w:marRight w:val="0"/>
                  <w:marTop w:val="0"/>
                  <w:marBottom w:val="0"/>
                  <w:divBdr>
                    <w:top w:val="none" w:sz="0" w:space="0" w:color="auto"/>
                    <w:left w:val="none" w:sz="0" w:space="0" w:color="auto"/>
                    <w:bottom w:val="none" w:sz="0" w:space="0" w:color="auto"/>
                    <w:right w:val="none" w:sz="0" w:space="0" w:color="auto"/>
                  </w:divBdr>
                </w:div>
              </w:divsChild>
            </w:div>
            <w:div w:id="1319770903">
              <w:marLeft w:val="0"/>
              <w:marRight w:val="0"/>
              <w:marTop w:val="0"/>
              <w:marBottom w:val="0"/>
              <w:divBdr>
                <w:top w:val="none" w:sz="0" w:space="0" w:color="auto"/>
                <w:left w:val="single" w:sz="6" w:space="18" w:color="AAAAAA"/>
                <w:bottom w:val="none" w:sz="0" w:space="0" w:color="auto"/>
                <w:right w:val="none" w:sz="0" w:space="0" w:color="auto"/>
              </w:divBdr>
              <w:divsChild>
                <w:div w:id="4134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31452">
      <w:bodyDiv w:val="1"/>
      <w:marLeft w:val="0"/>
      <w:marRight w:val="0"/>
      <w:marTop w:val="0"/>
      <w:marBottom w:val="0"/>
      <w:divBdr>
        <w:top w:val="none" w:sz="0" w:space="0" w:color="auto"/>
        <w:left w:val="none" w:sz="0" w:space="0" w:color="auto"/>
        <w:bottom w:val="none" w:sz="0" w:space="0" w:color="auto"/>
        <w:right w:val="none" w:sz="0" w:space="0" w:color="auto"/>
      </w:divBdr>
    </w:div>
    <w:div w:id="198207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ukrbooks.com/ua/Rylskyj_Maksym_Tadejovych/" TargetMode="External"/><Relationship Id="rId5" Type="http://schemas.openxmlformats.org/officeDocument/2006/relationships/hyperlink" Target="http://www.ukrlit.net/author/dray_hmara.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13</Pages>
  <Words>9764</Words>
  <Characters>5567</Characters>
  <Application>Microsoft Office Word</Application>
  <DocSecurity>0</DocSecurity>
  <Lines>46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Kompik</dc:creator>
  <cp:lastModifiedBy>Kompik</cp:lastModifiedBy>
  <cp:revision>1</cp:revision>
  <cp:lastPrinted>2018-03-06T16:05:00Z</cp:lastPrinted>
  <dcterms:created xsi:type="dcterms:W3CDTF">2018-03-06T14:11:00Z</dcterms:created>
  <dcterms:modified xsi:type="dcterms:W3CDTF">2018-03-06T16:06:00Z</dcterms:modified>
</cp:coreProperties>
</file>