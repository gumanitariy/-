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22" w:rsidRPr="009D5D22" w:rsidRDefault="009D5D22" w:rsidP="009D5D22">
      <w:pPr>
        <w:shd w:val="clear" w:color="auto" w:fill="FFFFFF"/>
        <w:spacing w:before="300" w:after="100" w:afterAutospacing="1" w:line="300" w:lineRule="atLeast"/>
        <w:jc w:val="center"/>
        <w:outlineLvl w:val="1"/>
        <w:rPr>
          <w:rFonts w:ascii="Arial" w:eastAsia="Times New Roman" w:hAnsi="Arial" w:cs="Arial"/>
          <w:color w:val="303133"/>
          <w:sz w:val="20"/>
          <w:szCs w:val="20"/>
          <w:lang w:eastAsia="uk-UA"/>
        </w:rPr>
      </w:pPr>
      <w:r w:rsidRPr="009D5D22">
        <w:rPr>
          <w:rFonts w:ascii="Arial" w:eastAsia="Times New Roman" w:hAnsi="Arial" w:cs="Arial"/>
          <w:color w:val="303133"/>
          <w:sz w:val="20"/>
          <w:szCs w:val="20"/>
          <w:lang w:eastAsia="uk-UA"/>
        </w:rPr>
        <w:t>Тести на тему: Творчість Панаса Мирного, роман «Хіба ревуть воли, як ясла повні?»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bookmarkStart w:id="0" w:name="_GoBack"/>
      <w:r w:rsidRPr="009D5D22">
        <w:rPr>
          <w:rFonts w:ascii="Arial" w:eastAsia="Times New Roman" w:hAnsi="Arial" w:cs="Arial"/>
          <w:color w:val="444444"/>
          <w:lang w:eastAsia="uk-UA"/>
        </w:rPr>
        <w:t>1. Укажіть справжнє прізвище Панаса Мирного: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Губенко;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Тобілевич;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 xml:space="preserve">В) 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Рудченко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>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Маркевич.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val="ru-RU" w:eastAsia="uk-UA"/>
        </w:rPr>
        <w:t>2</w:t>
      </w:r>
      <w:r w:rsidRPr="009D5D22">
        <w:rPr>
          <w:rFonts w:ascii="Arial" w:eastAsia="Times New Roman" w:hAnsi="Arial" w:cs="Arial"/>
          <w:color w:val="444444"/>
          <w:lang w:eastAsia="uk-UA"/>
        </w:rPr>
        <w:t>. Хто є співавтором, роману «Хіба ревуть воли, як ясла повні?»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Іван Білик;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Іван Франко;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В) Іван Нечуй-Левицький;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Іван Карпенко-Карий.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3.Яку назву мав роман «Хіба ревуть воли, як ясла повні?» при перевиданні в Україні 1903 р.?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«Пропаща сила»;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«Чіпка»;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В) «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Подоріжжя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 xml:space="preserve"> од Полтави до Гадячого»;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«Кріпацька неволя».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4. Укажіть, кого з персонажів роману «Хіба ревуть воли, як ясла повні?» названо «польовою царівною»: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Дочку Максима Галю;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дружину Максима Явдоху;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В) дружину Грицька Христю;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матір Чіпки Мотрю.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5. Визначте головну проблему роману Панаса Мирного «Хіба ревуть воли, як ясла повні?»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неможливість реалізації творчих задумів героя за умов кріпацтва;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конфлікт між багатими і бідними як головний конфлікт XIX ст.;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В) конфлікт «пропащої сили» з патріархальним середовищем пореформеного села;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конфлікт батьків і дітей (Мотря і Чіпка);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Д) проблема неосвіченості українського селянства.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6. Кого в романі «Хіба ревуть воли, як ясла повні?» названо «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двужоном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>»?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 xml:space="preserve">А) Чіпку 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Вареничеяка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>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Максима Ґудзя;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 xml:space="preserve">В) Грицька 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Чупруненка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>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 xml:space="preserve">Г) Василя 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Пороха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>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 xml:space="preserve">Д) </w:t>
      </w:r>
      <w:proofErr w:type="spellStart"/>
      <w:r w:rsidRPr="009D5D22">
        <w:rPr>
          <w:rFonts w:ascii="Arial" w:eastAsia="Times New Roman" w:hAnsi="Arial" w:cs="Arial"/>
          <w:color w:val="444444"/>
          <w:lang w:eastAsia="uk-UA"/>
        </w:rPr>
        <w:t>івана</w:t>
      </w:r>
      <w:proofErr w:type="spellEnd"/>
      <w:r w:rsidRPr="009D5D22">
        <w:rPr>
          <w:rFonts w:ascii="Arial" w:eastAsia="Times New Roman" w:hAnsi="Arial" w:cs="Arial"/>
          <w:color w:val="444444"/>
          <w:lang w:eastAsia="uk-UA"/>
        </w:rPr>
        <w:t xml:space="preserve"> Вареника.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7. Укажіть, що стало вирішальним моментом у виборі злочинного шляху центральним персонажем роману «Хіба ревуть воли, як ясла повні?»: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А) вплив товариства;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Б) нещасливе кохання;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</w:r>
      <w:r w:rsidRPr="009D5D22">
        <w:rPr>
          <w:rFonts w:ascii="Arial" w:eastAsia="Times New Roman" w:hAnsi="Arial" w:cs="Arial"/>
          <w:color w:val="444444"/>
          <w:lang w:eastAsia="uk-UA"/>
        </w:rPr>
        <w:lastRenderedPageBreak/>
        <w:t>В) утрата землі;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Г) злиденне життя;</w:t>
      </w:r>
      <w:r w:rsidRPr="009D5D22">
        <w:rPr>
          <w:rFonts w:ascii="Arial" w:eastAsia="Times New Roman" w:hAnsi="Arial" w:cs="Arial"/>
          <w:color w:val="444444"/>
          <w:lang w:eastAsia="uk-UA"/>
        </w:rPr>
        <w:br/>
        <w:t>Д) хвороба.</w:t>
      </w:r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1" w:author="Unknown"/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8</w:t>
      </w:r>
      <w:ins w:id="2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 xml:space="preserve">. Що розвінчують автори роману «Хіба ревуть воли, як ясла повні?» в образі Грицька 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Чупруненка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?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3" w:author="Unknown"/>
          <w:rFonts w:ascii="Arial" w:eastAsia="Times New Roman" w:hAnsi="Arial" w:cs="Arial"/>
          <w:color w:val="444444"/>
          <w:lang w:eastAsia="uk-UA"/>
        </w:rPr>
      </w:pPr>
      <w:ins w:id="4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А) класову нерівність;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Б) обмежений індивідуалізм власника;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В) неосвіченість;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Г) схильність до алкоголю;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Д) бунтарство.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5" w:author="Unknown"/>
          <w:rFonts w:ascii="Arial" w:eastAsia="Times New Roman" w:hAnsi="Arial" w:cs="Arial"/>
          <w:color w:val="444444"/>
          <w:lang w:eastAsia="uk-UA"/>
        </w:rPr>
      </w:pPr>
      <w:r w:rsidRPr="009D5D22">
        <w:rPr>
          <w:rFonts w:ascii="Arial" w:eastAsia="Times New Roman" w:hAnsi="Arial" w:cs="Arial"/>
          <w:color w:val="444444"/>
          <w:lang w:eastAsia="uk-UA"/>
        </w:rPr>
        <w:t>9</w:t>
      </w:r>
      <w:ins w:id="6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. Визначте розв’язку твору «Хіба ревуть воли, як ясла повні?»: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7" w:author="Unknown"/>
          <w:rFonts w:ascii="Arial" w:eastAsia="Times New Roman" w:hAnsi="Arial" w:cs="Arial"/>
          <w:color w:val="444444"/>
          <w:lang w:eastAsia="uk-UA"/>
        </w:rPr>
      </w:pPr>
      <w:ins w:id="8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А) у Чіпки незаконно одбирають землю;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Б) Чіпка одружується з Галею і кидає розбій;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В) Мотря видає властям сина-убивцю, і його відправляють на каторгу;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Г) Чіпка працює в земській управі задля громадського добра;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 xml:space="preserve">Д) Чіпка сходиться з волоцюгами 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Лушнею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, Матнею, Пацюком.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9" w:author="Unknown"/>
          <w:rFonts w:ascii="Arial" w:eastAsia="Times New Roman" w:hAnsi="Arial" w:cs="Arial"/>
          <w:color w:val="444444"/>
          <w:lang w:eastAsia="uk-UA"/>
        </w:rPr>
      </w:pPr>
      <w:ins w:id="10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1</w:t>
        </w:r>
      </w:ins>
      <w:r w:rsidRPr="009D5D22">
        <w:rPr>
          <w:rFonts w:ascii="Arial" w:eastAsia="Times New Roman" w:hAnsi="Arial" w:cs="Arial"/>
          <w:color w:val="444444"/>
          <w:lang w:eastAsia="uk-UA"/>
        </w:rPr>
        <w:t>0</w:t>
      </w:r>
      <w:ins w:id="11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. Розмістіть назви перших розділів роману Панаса Мирного «Хіба ревуть воли, як ясла повні?» відповідно до композиції твору: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12" w:author="Unknown"/>
          <w:rFonts w:ascii="Arial" w:eastAsia="Times New Roman" w:hAnsi="Arial" w:cs="Arial"/>
          <w:color w:val="444444"/>
          <w:lang w:eastAsia="uk-UA"/>
        </w:rPr>
      </w:pPr>
      <w:ins w:id="13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А) «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Двужон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»;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Б) «Дитячі літа»;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В) «Польова царівна»;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Г) «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Тайна-невтайна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»;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Д) «Жив-жив!».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14" w:author="Unknown"/>
          <w:rFonts w:ascii="Arial" w:eastAsia="Times New Roman" w:hAnsi="Arial" w:cs="Arial"/>
          <w:color w:val="444444"/>
          <w:lang w:eastAsia="uk-UA"/>
        </w:rPr>
      </w:pPr>
      <w:ins w:id="15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1</w:t>
        </w:r>
      </w:ins>
      <w:r w:rsidRPr="009D5D22">
        <w:rPr>
          <w:rFonts w:ascii="Arial" w:eastAsia="Times New Roman" w:hAnsi="Arial" w:cs="Arial"/>
          <w:color w:val="444444"/>
          <w:lang w:eastAsia="uk-UA"/>
        </w:rPr>
        <w:t>1</w:t>
      </w:r>
      <w:ins w:id="16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. Установіть відповідність між цитатною характеристикою і персонажем роману Панаса Мирного «Хіба ревуть воли, як ясла повні?»: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17" w:author="Unknown"/>
          <w:rFonts w:ascii="Arial" w:eastAsia="Times New Roman" w:hAnsi="Arial" w:cs="Arial"/>
          <w:color w:val="444444"/>
          <w:lang w:eastAsia="uk-UA"/>
        </w:rPr>
      </w:pPr>
      <w:ins w:id="18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>1) «…Бідна, некрасива дівчина, уже таки й літня, що жила… удвох з старою матір’ю»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2) «Сама невеличка, метка й жвава, з веселою усмішкою на виду, вона так і вабила до себе»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3) «Не багатого роду!» — казала проста свита, накинута наопашки. «Та чепурної вдачі», — одмовляла чиста, біла, на грудях вишивана сорочка…»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4) «Отой волоцюга, блудяга… покинув на Дону жінку з дітьми…»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5) «Уже була стара-стара, як молоко біла, як сухар суха»</w:t>
        </w:r>
      </w:ins>
    </w:p>
    <w:p w:rsidR="009D5D22" w:rsidRPr="009D5D22" w:rsidRDefault="009D5D22" w:rsidP="009D5D22">
      <w:pPr>
        <w:shd w:val="clear" w:color="auto" w:fill="FFFFFF"/>
        <w:spacing w:before="300" w:after="100" w:afterAutospacing="1" w:line="240" w:lineRule="auto"/>
        <w:rPr>
          <w:ins w:id="19" w:author="Unknown"/>
          <w:rFonts w:ascii="Arial" w:eastAsia="Times New Roman" w:hAnsi="Arial" w:cs="Arial"/>
          <w:color w:val="444444"/>
          <w:lang w:eastAsia="uk-UA"/>
        </w:rPr>
      </w:pPr>
      <w:ins w:id="20" w:author="Unknown">
        <w:r w:rsidRPr="009D5D22">
          <w:rPr>
            <w:rFonts w:ascii="Arial" w:eastAsia="Times New Roman" w:hAnsi="Arial" w:cs="Arial"/>
            <w:color w:val="444444"/>
            <w:lang w:eastAsia="uk-UA"/>
          </w:rPr>
          <w:t xml:space="preserve">А) Грицько 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Чупруненко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Б) Оришка;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 xml:space="preserve">В) Мотря 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Жуківна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 xml:space="preserve">Г) Чіпка </w:t>
        </w:r>
        <w:proofErr w:type="spellStart"/>
        <w:r w:rsidRPr="009D5D22">
          <w:rPr>
            <w:rFonts w:ascii="Arial" w:eastAsia="Times New Roman" w:hAnsi="Arial" w:cs="Arial"/>
            <w:color w:val="444444"/>
            <w:lang w:eastAsia="uk-UA"/>
          </w:rPr>
          <w:t>Варевиченко</w:t>
        </w:r>
        <w:proofErr w:type="spellEnd"/>
        <w:r w:rsidRPr="009D5D22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Д) Остап Хрущ;</w:t>
        </w:r>
        <w:r w:rsidRPr="009D5D22">
          <w:rPr>
            <w:rFonts w:ascii="Arial" w:eastAsia="Times New Roman" w:hAnsi="Arial" w:cs="Arial"/>
            <w:color w:val="444444"/>
            <w:lang w:eastAsia="uk-UA"/>
          </w:rPr>
          <w:br/>
          <w:t>Е) Галя.</w:t>
        </w:r>
      </w:ins>
    </w:p>
    <w:bookmarkEnd w:id="0"/>
    <w:p w:rsidR="00462A0B" w:rsidRPr="009D5D22" w:rsidRDefault="00462A0B"/>
    <w:sectPr w:rsidR="00462A0B" w:rsidRPr="009D5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22"/>
    <w:rsid w:val="00462A0B"/>
    <w:rsid w:val="009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5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2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D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5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2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9D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1857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2019-10-08T14:27:00Z</cp:lastPrinted>
  <dcterms:created xsi:type="dcterms:W3CDTF">2019-10-08T14:21:00Z</dcterms:created>
  <dcterms:modified xsi:type="dcterms:W3CDTF">2019-10-08T14:29:00Z</dcterms:modified>
</cp:coreProperties>
</file>