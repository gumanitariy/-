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rFonts w:ascii="Tahoma" w:hAnsi="Tahoma" w:cs="Tahoma"/>
          <w:color w:val="504945"/>
          <w:sz w:val="20"/>
          <w:szCs w:val="20"/>
        </w:rPr>
      </w:pPr>
      <w:r>
        <w:rPr>
          <w:rStyle w:val="a4"/>
          <w:rFonts w:ascii="Tahoma" w:hAnsi="Tahoma" w:cs="Tahoma"/>
          <w:color w:val="504945"/>
          <w:sz w:val="20"/>
          <w:szCs w:val="20"/>
        </w:rPr>
        <w:t>Фонетика. Завдання в тестовій формі. Українська мова. Підготовка до ЗНО (зовнішнього незалежного оцінювання</w:t>
      </w:r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rFonts w:ascii="Tahoma" w:hAnsi="Tahoma" w:cs="Tahoma"/>
          <w:color w:val="504945"/>
          <w:sz w:val="20"/>
          <w:szCs w:val="20"/>
        </w:rPr>
      </w:pPr>
      <w:r>
        <w:rPr>
          <w:rStyle w:val="a4"/>
          <w:rFonts w:ascii="Tahoma" w:hAnsi="Tahoma" w:cs="Tahoma"/>
          <w:color w:val="504945"/>
          <w:sz w:val="20"/>
          <w:szCs w:val="20"/>
        </w:rPr>
        <w:t>1. В алфавітному порядку записано всі слова рядка</w:t>
      </w:r>
      <w:r>
        <w:rPr>
          <w:rFonts w:ascii="Tahoma" w:hAnsi="Tahoma" w:cs="Tahoma"/>
          <w:color w:val="504945"/>
          <w:sz w:val="20"/>
          <w:szCs w:val="20"/>
        </w:rPr>
        <w:br/>
        <w:t>А ранок, ракурс, радість, розум</w:t>
      </w:r>
      <w:r>
        <w:rPr>
          <w:rFonts w:ascii="Tahoma" w:hAnsi="Tahoma" w:cs="Tahoma"/>
          <w:color w:val="504945"/>
          <w:sz w:val="20"/>
          <w:szCs w:val="20"/>
        </w:rPr>
        <w:br/>
        <w:t>Б обличчя, облік, опера, округ</w:t>
      </w:r>
      <w:r>
        <w:rPr>
          <w:rFonts w:ascii="Tahoma" w:hAnsi="Tahoma" w:cs="Tahoma"/>
          <w:color w:val="504945"/>
          <w:sz w:val="20"/>
          <w:szCs w:val="20"/>
        </w:rPr>
        <w:br/>
        <w:t>В мереживо, місяць, морква, молодь</w:t>
      </w:r>
      <w:r>
        <w:rPr>
          <w:rFonts w:ascii="Tahoma" w:hAnsi="Tahoma" w:cs="Tahoma"/>
          <w:color w:val="504945"/>
          <w:sz w:val="20"/>
          <w:szCs w:val="20"/>
        </w:rPr>
        <w:br/>
        <w:t>Г палітра, праска, проба, програма</w:t>
      </w:r>
      <w:r>
        <w:rPr>
          <w:rFonts w:ascii="Tahoma" w:hAnsi="Tahoma" w:cs="Tahoma"/>
          <w:color w:val="504945"/>
          <w:sz w:val="20"/>
          <w:szCs w:val="20"/>
        </w:rPr>
        <w:br/>
        <w:t>Д тарілка, талант, телефон, тривога</w:t>
      </w:r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rFonts w:ascii="Tahoma" w:hAnsi="Tahoma" w:cs="Tahoma"/>
          <w:color w:val="504945"/>
          <w:sz w:val="20"/>
          <w:szCs w:val="20"/>
        </w:rPr>
      </w:pPr>
      <w:r>
        <w:rPr>
          <w:rStyle w:val="a4"/>
          <w:rFonts w:ascii="Tahoma" w:hAnsi="Tahoma" w:cs="Tahoma"/>
          <w:color w:val="504945"/>
          <w:sz w:val="20"/>
          <w:szCs w:val="20"/>
        </w:rPr>
        <w:t>2. Два склади має кожне слово рядка</w:t>
      </w:r>
      <w:r>
        <w:rPr>
          <w:rFonts w:ascii="Tahoma" w:hAnsi="Tahoma" w:cs="Tahoma"/>
          <w:color w:val="504945"/>
          <w:sz w:val="20"/>
          <w:szCs w:val="20"/>
        </w:rPr>
        <w:br/>
        <w:t>А дзенькіт, ім’я, людськість, осінь</w:t>
      </w:r>
      <w:r>
        <w:rPr>
          <w:rFonts w:ascii="Tahoma" w:hAnsi="Tahoma" w:cs="Tahoma"/>
          <w:color w:val="504945"/>
          <w:sz w:val="20"/>
          <w:szCs w:val="20"/>
        </w:rPr>
        <w:br/>
        <w:t>Б ллється, співають, мільйон, серце</w:t>
      </w:r>
      <w:r>
        <w:rPr>
          <w:rFonts w:ascii="Tahoma" w:hAnsi="Tahoma" w:cs="Tahoma"/>
          <w:color w:val="504945"/>
          <w:sz w:val="20"/>
          <w:szCs w:val="20"/>
        </w:rPr>
        <w:br/>
        <w:t>В любов, радість, добро, надія</w:t>
      </w:r>
      <w:r>
        <w:rPr>
          <w:rFonts w:ascii="Tahoma" w:hAnsi="Tahoma" w:cs="Tahoma"/>
          <w:color w:val="504945"/>
          <w:sz w:val="20"/>
          <w:szCs w:val="20"/>
        </w:rPr>
        <w:br/>
        <w:t>Г свято, гріють, утіха, влітку</w:t>
      </w:r>
      <w:r>
        <w:rPr>
          <w:rFonts w:ascii="Tahoma" w:hAnsi="Tahoma" w:cs="Tahoma"/>
          <w:color w:val="504945"/>
          <w:sz w:val="20"/>
          <w:szCs w:val="20"/>
        </w:rPr>
        <w:br/>
        <w:t>Д пісня, алея, стрічка, тінь</w:t>
      </w:r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rFonts w:ascii="Tahoma" w:hAnsi="Tahoma" w:cs="Tahoma"/>
          <w:color w:val="504945"/>
          <w:sz w:val="20"/>
          <w:szCs w:val="20"/>
        </w:rPr>
      </w:pPr>
      <w:r>
        <w:rPr>
          <w:rStyle w:val="a4"/>
          <w:rFonts w:ascii="Tahoma" w:hAnsi="Tahoma" w:cs="Tahoma"/>
          <w:color w:val="504945"/>
          <w:sz w:val="20"/>
          <w:szCs w:val="20"/>
        </w:rPr>
        <w:t>3. Букви </w:t>
      </w:r>
      <w:r>
        <w:rPr>
          <w:rStyle w:val="a5"/>
          <w:rFonts w:ascii="Tahoma" w:hAnsi="Tahoma" w:cs="Tahoma"/>
          <w:b/>
          <w:bCs/>
          <w:color w:val="504945"/>
          <w:sz w:val="20"/>
          <w:szCs w:val="20"/>
        </w:rPr>
        <w:t>я, ю, е</w:t>
      </w:r>
      <w:r>
        <w:rPr>
          <w:rStyle w:val="a4"/>
          <w:rFonts w:ascii="Tahoma" w:hAnsi="Tahoma" w:cs="Tahoma"/>
          <w:color w:val="504945"/>
          <w:sz w:val="20"/>
          <w:szCs w:val="20"/>
        </w:rPr>
        <w:t> позначають по два звуки в кожному слові рядка</w:t>
      </w:r>
      <w:r>
        <w:rPr>
          <w:rFonts w:ascii="Tahoma" w:hAnsi="Tahoma" w:cs="Tahoma"/>
          <w:color w:val="504945"/>
          <w:sz w:val="20"/>
          <w:szCs w:val="20"/>
        </w:rPr>
        <w:br/>
        <w:t>А юний, нюанс, браконьєр, єресь</w:t>
      </w:r>
      <w:r>
        <w:rPr>
          <w:rFonts w:ascii="Tahoma" w:hAnsi="Tahoma" w:cs="Tahoma"/>
          <w:color w:val="504945"/>
          <w:sz w:val="20"/>
          <w:szCs w:val="20"/>
        </w:rPr>
        <w:br/>
        <w:t>Б зграя, різьбяр, черв’як, мільярд</w:t>
      </w:r>
      <w:r>
        <w:rPr>
          <w:rFonts w:ascii="Tahoma" w:hAnsi="Tahoma" w:cs="Tahoma"/>
          <w:color w:val="504945"/>
          <w:sz w:val="20"/>
          <w:szCs w:val="20"/>
        </w:rPr>
        <w:br/>
        <w:t xml:space="preserve">В ялина, бюджет, п’ять, </w:t>
      </w:r>
      <w:proofErr w:type="spellStart"/>
      <w:r>
        <w:rPr>
          <w:rFonts w:ascii="Tahoma" w:hAnsi="Tahoma" w:cs="Tahoma"/>
          <w:color w:val="504945"/>
          <w:sz w:val="20"/>
          <w:szCs w:val="20"/>
        </w:rPr>
        <w:t>боснієць</w:t>
      </w:r>
      <w:proofErr w:type="spellEnd"/>
      <w:r>
        <w:rPr>
          <w:rFonts w:ascii="Tahoma" w:hAnsi="Tahoma" w:cs="Tahoma"/>
          <w:color w:val="504945"/>
          <w:sz w:val="20"/>
          <w:szCs w:val="20"/>
        </w:rPr>
        <w:br/>
        <w:t>Г кар’єра, ювілей, сузір’я, пюре</w:t>
      </w:r>
      <w:r>
        <w:rPr>
          <w:rFonts w:ascii="Tahoma" w:hAnsi="Tahoma" w:cs="Tahoma"/>
          <w:color w:val="504945"/>
          <w:sz w:val="20"/>
          <w:szCs w:val="20"/>
        </w:rPr>
        <w:br/>
        <w:t>Д зв’язок, ярлик, маєток, в’юнець</w:t>
      </w:r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0" w:author="Unknown"/>
          <w:rFonts w:ascii="Tahoma" w:hAnsi="Tahoma" w:cs="Tahoma"/>
          <w:color w:val="504945"/>
          <w:sz w:val="20"/>
          <w:szCs w:val="20"/>
        </w:rPr>
      </w:pPr>
      <w:ins w:id="1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4. Однакова кількість звуків і букв у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тьохкає, щемить, гривня,заява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 xml:space="preserve">Б </w:t>
        </w:r>
        <w:proofErr w:type="spellStart"/>
        <w:r>
          <w:rPr>
            <w:rFonts w:ascii="Tahoma" w:hAnsi="Tahoma" w:cs="Tahoma"/>
            <w:color w:val="504945"/>
            <w:sz w:val="20"/>
            <w:szCs w:val="20"/>
          </w:rPr>
          <w:t>щемління</w:t>
        </w:r>
        <w:proofErr w:type="spellEnd"/>
        <w:r>
          <w:rPr>
            <w:rFonts w:ascii="Tahoma" w:hAnsi="Tahoma" w:cs="Tahoma"/>
            <w:color w:val="504945"/>
            <w:sz w:val="20"/>
            <w:szCs w:val="20"/>
          </w:rPr>
          <w:t>, пісня, місяць, любов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зілля, дзеркало, з’єднати, нюанс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щедрість, пам’ять, ячмінь, людина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бджола, послання, дев’ять, рядок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2" w:author="Unknown"/>
          <w:rFonts w:ascii="Tahoma" w:hAnsi="Tahoma" w:cs="Tahoma"/>
          <w:color w:val="504945"/>
          <w:sz w:val="20"/>
          <w:szCs w:val="20"/>
        </w:rPr>
      </w:pPr>
      <w:ins w:id="3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5. Однакова кількість звуків і букв у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життя, земля, соловей, яблунька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єдність, пояснення, юнь, щавель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крапля, майор, зв’язок, дев’ять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контрастний, шлях, долоня, яр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джем, листя, щедрість, весняний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4" w:author="Unknown"/>
          <w:rFonts w:ascii="Tahoma" w:hAnsi="Tahoma" w:cs="Tahoma"/>
          <w:color w:val="504945"/>
          <w:sz w:val="20"/>
          <w:szCs w:val="20"/>
        </w:rPr>
      </w:pPr>
      <w:ins w:id="5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6. Однакова кількість звуків і букв у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тямущий, рум’янець, духмяно, боєць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сьогодення, криниця, щільний, миряни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зяблик, життєпис, українець, з’єднання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шістсот, черешня, щедрування, коляда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знищення, дебют, ячмінь, прабабуся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6" w:author="Unknown"/>
          <w:rFonts w:ascii="Tahoma" w:hAnsi="Tahoma" w:cs="Tahoma"/>
          <w:color w:val="504945"/>
          <w:sz w:val="20"/>
          <w:szCs w:val="20"/>
        </w:rPr>
      </w:pPr>
      <w:ins w:id="7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7. Однакова кількість звуків і букв у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джаз, сум’яття, магній, болючий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щабель, велюр, повітряний, їдять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каміння, клятва, діяльність, грюкіт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віяло, заєць, конферансьє, виорати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місяць, капелюшок, доля, ранній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8" w:author="Unknown"/>
          <w:rFonts w:ascii="Tahoma" w:hAnsi="Tahoma" w:cs="Tahoma"/>
          <w:color w:val="504945"/>
          <w:sz w:val="20"/>
          <w:szCs w:val="20"/>
        </w:rPr>
      </w:pPr>
      <w:ins w:id="9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8. Однакова кількість звуків і букв у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геній, суниця, зап’ястний, єднання</w:t>
        </w:r>
        <w:r>
          <w:rPr>
            <w:rFonts w:ascii="Tahoma" w:hAnsi="Tahoma" w:cs="Tahoma"/>
            <w:color w:val="504945"/>
            <w:sz w:val="20"/>
            <w:szCs w:val="20"/>
          </w:rPr>
          <w:br/>
        </w:r>
        <w:r>
          <w:rPr>
            <w:rFonts w:ascii="Tahoma" w:hAnsi="Tahoma" w:cs="Tahoma"/>
            <w:color w:val="504945"/>
            <w:sz w:val="20"/>
            <w:szCs w:val="20"/>
          </w:rPr>
          <w:lastRenderedPageBreak/>
          <w:t>Б Вітчизна, окраєць, ательє, більярд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приїжджати, ключ, мільйон, тополя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дзбан, рядок, потьмяніти, щоденник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малювання, симпатія, пісня, якість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0" w:author="Unknown"/>
          <w:rFonts w:ascii="Tahoma" w:hAnsi="Tahoma" w:cs="Tahoma"/>
          <w:color w:val="504945"/>
          <w:sz w:val="20"/>
          <w:szCs w:val="20"/>
        </w:rPr>
      </w:pPr>
      <w:ins w:id="11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9. Однакова кількість звуків і букв у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воюють, сюрприз, якийсь, зозуля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будівля, майбутнє, щем, пшениця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агентство, грядка, зйомка, гайок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б’єшся, черешня, пам’ять, рельєф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бджілка, зяблик, щільно, портьєра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2" w:author="Unknown"/>
          <w:rFonts w:ascii="Tahoma" w:hAnsi="Tahoma" w:cs="Tahoma"/>
          <w:color w:val="504945"/>
          <w:sz w:val="20"/>
          <w:szCs w:val="20"/>
        </w:rPr>
      </w:pPr>
      <w:ins w:id="13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10. Звук </w:t>
        </w:r>
        <w:r>
          <w:rPr>
            <w:rStyle w:val="a5"/>
            <w:rFonts w:ascii="Tahoma" w:hAnsi="Tahoma" w:cs="Tahoma"/>
            <w:b/>
            <w:bCs/>
            <w:color w:val="504945"/>
            <w:sz w:val="20"/>
            <w:szCs w:val="20"/>
          </w:rPr>
          <w:t>[д]</w:t>
        </w:r>
        <w:r>
          <w:rPr>
            <w:rStyle w:val="a4"/>
            <w:rFonts w:ascii="Tahoma" w:hAnsi="Tahoma" w:cs="Tahoma"/>
            <w:color w:val="504945"/>
            <w:sz w:val="20"/>
            <w:szCs w:val="20"/>
          </w:rPr>
          <w:t> є в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родина, погода, депутат, молодість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здоровий, джаз, одержати, думка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футбол, сад, дискусія, надписати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далина, відійти, домисел, надріз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адреса, дзеркало, дріт, відплата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4" w:author="Unknown"/>
          <w:rFonts w:ascii="Tahoma" w:hAnsi="Tahoma" w:cs="Tahoma"/>
          <w:color w:val="504945"/>
          <w:sz w:val="20"/>
          <w:szCs w:val="20"/>
        </w:rPr>
      </w:pPr>
      <w:ins w:id="15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11. Звук</w:t>
        </w:r>
        <w:r>
          <w:rPr>
            <w:rStyle w:val="a5"/>
            <w:rFonts w:ascii="Tahoma" w:hAnsi="Tahoma" w:cs="Tahoma"/>
            <w:b/>
            <w:bCs/>
            <w:color w:val="504945"/>
            <w:sz w:val="20"/>
            <w:szCs w:val="20"/>
          </w:rPr>
          <w:t> [й]</w:t>
        </w:r>
        <w:r>
          <w:rPr>
            <w:rStyle w:val="a4"/>
            <w:rFonts w:ascii="Tahoma" w:hAnsi="Tahoma" w:cs="Tahoma"/>
            <w:color w:val="504945"/>
            <w:sz w:val="20"/>
            <w:szCs w:val="20"/>
          </w:rPr>
          <w:t> є в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ярус, лінія, юність, боєць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буря, кальцій, мрія, єдність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іній, сюжет, більярд, клятва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поет, історія, сяйво, юрмитися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ювілей, літній, узлісся, в’єтнамець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6" w:author="Unknown"/>
          <w:rFonts w:ascii="Tahoma" w:hAnsi="Tahoma" w:cs="Tahoma"/>
          <w:color w:val="504945"/>
          <w:sz w:val="20"/>
          <w:szCs w:val="20"/>
        </w:rPr>
      </w:pPr>
      <w:ins w:id="17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12. М’який приголосний є в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земля, сідло, місто, вогонь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потік, небеса, ряд, яровина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крамниця, бюро, м’ясо, льон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звичай, юрта, таксі, свято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лікар, сесія, чітко, діти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18" w:author="Unknown"/>
          <w:rFonts w:ascii="Tahoma" w:hAnsi="Tahoma" w:cs="Tahoma"/>
          <w:color w:val="504945"/>
          <w:sz w:val="20"/>
          <w:szCs w:val="20"/>
        </w:rPr>
      </w:pPr>
      <w:ins w:id="19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13. Глухий приголосний є в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світанок, міць, боротьба, вогнище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пальма, юнак, голуб, вочевидь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дзьоб, затишок, сонце, донька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чудо, соловей, вулиця, вокзал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просьба, легко, книга, фігура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20" w:author="Unknown"/>
          <w:rFonts w:ascii="Tahoma" w:hAnsi="Tahoma" w:cs="Tahoma"/>
          <w:color w:val="504945"/>
          <w:sz w:val="20"/>
          <w:szCs w:val="20"/>
        </w:rPr>
      </w:pPr>
      <w:ins w:id="21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14. Шиплячий приголосний є в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межа, ходжу, печальний, щастя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юшка, служба, хвороба, борщик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цілий, ячмінний, кожух, шприц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заріччя, жолудь, джміль, пісня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вуж, зачарувати, шепіт, фіранка</w:t>
        </w:r>
      </w:ins>
    </w:p>
    <w:p w:rsidR="00461768" w:rsidRDefault="00461768" w:rsidP="0046176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ns w:id="22" w:author="Unknown"/>
          <w:rFonts w:ascii="Tahoma" w:hAnsi="Tahoma" w:cs="Tahoma"/>
          <w:color w:val="504945"/>
          <w:sz w:val="20"/>
          <w:szCs w:val="20"/>
        </w:rPr>
      </w:pPr>
      <w:ins w:id="23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1</w:t>
        </w:r>
      </w:ins>
      <w:r w:rsidRPr="00461768">
        <w:rPr>
          <w:rStyle w:val="a4"/>
          <w:rFonts w:ascii="Tahoma" w:hAnsi="Tahoma" w:cs="Tahoma"/>
          <w:color w:val="504945"/>
          <w:sz w:val="20"/>
          <w:szCs w:val="20"/>
        </w:rPr>
        <w:t>5</w:t>
      </w:r>
      <w:bookmarkStart w:id="24" w:name="_GoBack"/>
      <w:bookmarkEnd w:id="24"/>
      <w:ins w:id="25" w:author="Unknown">
        <w:r>
          <w:rPr>
            <w:rStyle w:val="a4"/>
            <w:rFonts w:ascii="Tahoma" w:hAnsi="Tahoma" w:cs="Tahoma"/>
            <w:color w:val="504945"/>
            <w:sz w:val="20"/>
            <w:szCs w:val="20"/>
          </w:rPr>
          <w:t>. Звук</w:t>
        </w:r>
        <w:r>
          <w:rPr>
            <w:rStyle w:val="a5"/>
            <w:rFonts w:ascii="Tahoma" w:hAnsi="Tahoma" w:cs="Tahoma"/>
            <w:b/>
            <w:bCs/>
            <w:color w:val="504945"/>
            <w:sz w:val="20"/>
            <w:szCs w:val="20"/>
          </w:rPr>
          <w:t> [ш]</w:t>
        </w:r>
        <w:r>
          <w:rPr>
            <w:rStyle w:val="a4"/>
            <w:rFonts w:ascii="Tahoma" w:hAnsi="Tahoma" w:cs="Tahoma"/>
            <w:color w:val="504945"/>
            <w:sz w:val="20"/>
            <w:szCs w:val="20"/>
          </w:rPr>
          <w:t> є в кожному слові рядка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А шедевр, сушити, щока, книжка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Б щедрівка, довший, хрущ, арешт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В вищий, помічник, проща, щебет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Г кришталь, молодший, шанс, ніж</w:t>
        </w:r>
        <w:r>
          <w:rPr>
            <w:rFonts w:ascii="Tahoma" w:hAnsi="Tahoma" w:cs="Tahoma"/>
            <w:color w:val="504945"/>
            <w:sz w:val="20"/>
            <w:szCs w:val="20"/>
          </w:rPr>
          <w:br/>
          <w:t>Д мурашка, муштра, душа, нижче</w:t>
        </w:r>
      </w:ins>
    </w:p>
    <w:p w:rsidR="004B0143" w:rsidRDefault="004B0143"/>
    <w:sectPr w:rsidR="004B0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68"/>
    <w:rsid w:val="00461768"/>
    <w:rsid w:val="004B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61768"/>
    <w:rPr>
      <w:b/>
      <w:bCs/>
    </w:rPr>
  </w:style>
  <w:style w:type="character" w:styleId="a5">
    <w:name w:val="Emphasis"/>
    <w:basedOn w:val="a0"/>
    <w:uiPriority w:val="20"/>
    <w:qFormat/>
    <w:rsid w:val="004617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61768"/>
    <w:rPr>
      <w:b/>
      <w:bCs/>
    </w:rPr>
  </w:style>
  <w:style w:type="character" w:styleId="a5">
    <w:name w:val="Emphasis"/>
    <w:basedOn w:val="a0"/>
    <w:uiPriority w:val="20"/>
    <w:qFormat/>
    <w:rsid w:val="004617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2163</Words>
  <Characters>1234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2019-09-15T15:56:00Z</cp:lastPrinted>
  <dcterms:created xsi:type="dcterms:W3CDTF">2019-09-15T15:53:00Z</dcterms:created>
  <dcterms:modified xsi:type="dcterms:W3CDTF">2019-09-15T15:59:00Z</dcterms:modified>
</cp:coreProperties>
</file>