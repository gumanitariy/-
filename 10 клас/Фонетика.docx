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CAF" w:rsidRPr="003A1CAF" w:rsidRDefault="003A1CAF" w:rsidP="003A1CAF">
      <w:pPr>
        <w:shd w:val="clear" w:color="auto" w:fill="FFFFFF"/>
        <w:spacing w:before="300" w:after="100" w:afterAutospacing="1" w:line="300" w:lineRule="atLeast"/>
        <w:jc w:val="center"/>
        <w:outlineLvl w:val="1"/>
        <w:rPr>
          <w:rFonts w:ascii="Arial" w:eastAsia="Times New Roman" w:hAnsi="Arial" w:cs="Arial"/>
          <w:color w:val="303133"/>
          <w:sz w:val="32"/>
          <w:szCs w:val="32"/>
          <w:lang w:eastAsia="uk-UA"/>
        </w:rPr>
      </w:pPr>
      <w:r w:rsidRPr="003A1CAF">
        <w:rPr>
          <w:rFonts w:ascii="Arial" w:eastAsia="Times New Roman" w:hAnsi="Arial" w:cs="Arial"/>
          <w:color w:val="303133"/>
          <w:sz w:val="32"/>
          <w:szCs w:val="32"/>
          <w:lang w:eastAsia="uk-UA"/>
        </w:rPr>
        <w:t xml:space="preserve"> «Фонетика»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bookmarkStart w:id="0" w:name="_GoBack"/>
      <w:r w:rsidRPr="003A1CAF">
        <w:rPr>
          <w:rFonts w:ascii="Arial" w:eastAsia="Times New Roman" w:hAnsi="Arial" w:cs="Arial"/>
          <w:color w:val="444444"/>
          <w:lang w:eastAsia="uk-UA"/>
        </w:rPr>
        <w:t>1. Знайдіть слово, у якому буква «я» позначає два звуки: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гарячий;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надвечір’я;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дозволяти;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трясовина;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сяйво.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2. Знайдіть слово, у якому всі приголосні сонорні:</w:t>
      </w:r>
    </w:p>
    <w:p w:rsidR="003A1CAF" w:rsidRPr="003A1CAF" w:rsidRDefault="003A1CAF" w:rsidP="003A1CAF">
      <w:pPr>
        <w:shd w:val="clear" w:color="auto" w:fill="FFFFFF"/>
        <w:tabs>
          <w:tab w:val="left" w:pos="1755"/>
        </w:tabs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милий;</w:t>
      </w:r>
      <w:r w:rsidRPr="003A1CAF">
        <w:rPr>
          <w:rFonts w:ascii="Arial" w:eastAsia="Times New Roman" w:hAnsi="Arial" w:cs="Arial"/>
          <w:color w:val="444444"/>
          <w:lang w:eastAsia="uk-UA"/>
        </w:rPr>
        <w:tab/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вічний;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зірка;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слово;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країна.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3. У якому слові всі приголосні глухі?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інститут;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приказка;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пташка;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столиця;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осінь.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4. Знайдіть слово, у якому «дж», «</w:t>
      </w:r>
      <w:proofErr w:type="spellStart"/>
      <w:r w:rsidRPr="003A1CAF">
        <w:rPr>
          <w:rFonts w:ascii="Arial" w:eastAsia="Times New Roman" w:hAnsi="Arial" w:cs="Arial"/>
          <w:color w:val="444444"/>
          <w:lang w:eastAsia="uk-UA"/>
        </w:rPr>
        <w:t>дз</w:t>
      </w:r>
      <w:proofErr w:type="spellEnd"/>
      <w:r w:rsidRPr="003A1CAF">
        <w:rPr>
          <w:rFonts w:ascii="Arial" w:eastAsia="Times New Roman" w:hAnsi="Arial" w:cs="Arial"/>
          <w:color w:val="444444"/>
          <w:lang w:eastAsia="uk-UA"/>
        </w:rPr>
        <w:t>» позначають два звуки: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джентльмен;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джерело;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дзьобати;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підзаголовок;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бджоляр.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5. Знайдіть слово, у якому всі приголосні дзвінкі: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пожежа;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зубр;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будинок;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судця;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здогад.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6. Знайдіть слово, у якому кількість букв збігається з кількістю звуків: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rFonts w:ascii="Arial" w:eastAsia="Times New Roman" w:hAnsi="Arial" w:cs="Arial"/>
          <w:color w:val="444444"/>
          <w:lang w:eastAsia="uk-UA"/>
        </w:rPr>
      </w:pPr>
      <w:r w:rsidRPr="003A1CAF">
        <w:rPr>
          <w:rFonts w:ascii="Arial" w:eastAsia="Times New Roman" w:hAnsi="Arial" w:cs="Arial"/>
          <w:color w:val="444444"/>
          <w:lang w:eastAsia="uk-UA"/>
        </w:rPr>
        <w:t>А) ієрогліф;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Б) салют;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В) дзвінок;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Г) кухоль;</w:t>
      </w:r>
      <w:r w:rsidRPr="003A1CAF">
        <w:rPr>
          <w:rFonts w:ascii="Arial" w:eastAsia="Times New Roman" w:hAnsi="Arial" w:cs="Arial"/>
          <w:color w:val="444444"/>
          <w:lang w:eastAsia="uk-UA"/>
        </w:rPr>
        <w:br/>
        <w:t>Д) останній.</w:t>
      </w:r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" w:author="Unknown"/>
          <w:rFonts w:ascii="Arial" w:eastAsia="Times New Roman" w:hAnsi="Arial" w:cs="Arial"/>
          <w:color w:val="444444"/>
          <w:lang w:eastAsia="uk-UA"/>
        </w:rPr>
      </w:pPr>
      <w:ins w:id="2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7. Знайдіть слово, яке пишеться з буквою «ґ»: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3" w:author="Unknown"/>
          <w:rFonts w:ascii="Arial" w:eastAsia="Times New Roman" w:hAnsi="Arial" w:cs="Arial"/>
          <w:color w:val="444444"/>
          <w:lang w:eastAsia="uk-UA"/>
        </w:rPr>
      </w:pPr>
      <w:ins w:id="4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lastRenderedPageBreak/>
          <w:t xml:space="preserve">А)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..атунок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Б)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..алерея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В)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..убернатор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Г)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..оризонт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Д)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..ротеск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5" w:author="Unknown"/>
          <w:rFonts w:ascii="Arial" w:eastAsia="Times New Roman" w:hAnsi="Arial" w:cs="Arial"/>
          <w:color w:val="444444"/>
          <w:lang w:eastAsia="uk-UA"/>
        </w:rPr>
      </w:pPr>
      <w:ins w:id="6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8. Знайдіть слово, у якому наголошується другий склад: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7" w:author="Unknown"/>
          <w:rFonts w:ascii="Arial" w:eastAsia="Times New Roman" w:hAnsi="Arial" w:cs="Arial"/>
          <w:color w:val="444444"/>
          <w:lang w:eastAsia="uk-UA"/>
        </w:rPr>
      </w:pPr>
      <w:ins w:id="8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грошей;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Б) вітчим;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В) одинадцять;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спина;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курятина.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9" w:author="Unknown"/>
          <w:rFonts w:ascii="Arial" w:eastAsia="Times New Roman" w:hAnsi="Arial" w:cs="Arial"/>
          <w:color w:val="444444"/>
          <w:lang w:eastAsia="uk-UA"/>
        </w:rPr>
      </w:pPr>
      <w:ins w:id="10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9. Знайдіть рядок, у якому в усіх словах букви «я», «ю», «є» позначають один звук: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1" w:author="Unknown"/>
          <w:rFonts w:ascii="Arial" w:eastAsia="Times New Roman" w:hAnsi="Arial" w:cs="Arial"/>
          <w:color w:val="444444"/>
          <w:lang w:eastAsia="uk-UA"/>
        </w:rPr>
      </w:pPr>
      <w:ins w:id="12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юшка, балтієць, ілюзія, ділянка, буряковий;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Б) комісія, завдання, яхта, юридичний, валюта;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В) бюрократ, вдячність, малюнок, льодяний, калькулятор;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категорія, маєток, пояснювати, ключовий, верхів’я;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бюлетень, якісний, кучерявий, флюгер, слюсар.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3" w:author="Unknown"/>
          <w:rFonts w:ascii="Arial" w:eastAsia="Times New Roman" w:hAnsi="Arial" w:cs="Arial"/>
          <w:color w:val="444444"/>
          <w:lang w:eastAsia="uk-UA"/>
        </w:rPr>
      </w:pPr>
      <w:ins w:id="14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10. Знайдіть рядок, у якому в усіх словах приголосні сонорні: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5" w:author="Unknown"/>
          <w:rFonts w:ascii="Arial" w:eastAsia="Times New Roman" w:hAnsi="Arial" w:cs="Arial"/>
          <w:color w:val="444444"/>
          <w:lang w:eastAsia="uk-UA"/>
        </w:rPr>
      </w:pPr>
      <w:ins w:id="16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вілла, рулон, рілля, нора, умовний;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Б) козак, море, туманність, ліра, молодий;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В) орден, спросоння, рідний, лінія, мирний;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воля, олень, лимон, морква, норма;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лояльний, мовленнєвий, калина, юний, луна.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7" w:author="Unknown"/>
          <w:rFonts w:ascii="Arial" w:eastAsia="Times New Roman" w:hAnsi="Arial" w:cs="Arial"/>
          <w:color w:val="444444"/>
          <w:lang w:eastAsia="uk-UA"/>
        </w:rPr>
      </w:pPr>
      <w:ins w:id="18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11. Знайдіть рядок, у якому в усіх словах приголосні глухі: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19" w:author="Unknown"/>
          <w:rFonts w:ascii="Arial" w:eastAsia="Times New Roman" w:hAnsi="Arial" w:cs="Arial"/>
          <w:color w:val="444444"/>
          <w:lang w:eastAsia="uk-UA"/>
        </w:rPr>
      </w:pPr>
      <w:ins w:id="20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фіалка, океан, життя, блакить, сипати;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Б) каша, чесність, вантаж, нарешті, стілець;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В) шепотіти, хустка, афіша, сушити, тітка;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посуха, пригода, берегти, легенда, іграшка;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тихо, спека, шукати, падати, домівка.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21" w:author="Unknown"/>
          <w:rFonts w:ascii="Arial" w:eastAsia="Times New Roman" w:hAnsi="Arial" w:cs="Arial"/>
          <w:color w:val="444444"/>
          <w:lang w:eastAsia="uk-UA"/>
        </w:rPr>
      </w:pPr>
      <w:ins w:id="22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12. Знайдіть рядок, у якому в усіх словах приголосні дзвінкі: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23" w:author="Unknown"/>
          <w:rFonts w:ascii="Arial" w:eastAsia="Times New Roman" w:hAnsi="Arial" w:cs="Arial"/>
          <w:color w:val="444444"/>
          <w:lang w:eastAsia="uk-UA"/>
        </w:rPr>
      </w:pPr>
      <w:ins w:id="24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губи, ґедзь, діжка;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Б) дуб, одужати,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гудзик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 xml:space="preserve">В) залоза, </w:t>
        </w:r>
        <w:proofErr w:type="spellStart"/>
        <w:r w:rsidRPr="003A1CAF">
          <w:rPr>
            <w:rFonts w:ascii="Arial" w:eastAsia="Times New Roman" w:hAnsi="Arial" w:cs="Arial"/>
            <w:color w:val="444444"/>
            <w:lang w:eastAsia="uk-UA"/>
          </w:rPr>
          <w:t>грунт</w:t>
        </w:r>
        <w:proofErr w:type="spellEnd"/>
        <w:r w:rsidRPr="003A1CAF">
          <w:rPr>
            <w:rFonts w:ascii="Arial" w:eastAsia="Times New Roman" w:hAnsi="Arial" w:cs="Arial"/>
            <w:color w:val="444444"/>
            <w:lang w:eastAsia="uk-UA"/>
          </w:rPr>
          <w:t>, газон;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з’їзд, жабо, зуби;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жаба, зебра, журба.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25" w:author="Unknown"/>
          <w:rFonts w:ascii="Arial" w:eastAsia="Times New Roman" w:hAnsi="Arial" w:cs="Arial"/>
          <w:color w:val="444444"/>
          <w:lang w:eastAsia="uk-UA"/>
        </w:rPr>
      </w:pPr>
      <w:ins w:id="26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13. Знайдіть рядок, у якому в усіх словах наголошується другий склад:</w:t>
        </w:r>
      </w:ins>
    </w:p>
    <w:p w:rsidR="003A1CAF" w:rsidRPr="003A1CAF" w:rsidRDefault="003A1CAF" w:rsidP="003A1CAF">
      <w:pPr>
        <w:shd w:val="clear" w:color="auto" w:fill="FFFFFF"/>
        <w:spacing w:before="300" w:after="100" w:afterAutospacing="1" w:line="240" w:lineRule="auto"/>
        <w:rPr>
          <w:ins w:id="27" w:author="Unknown"/>
          <w:rFonts w:ascii="Arial" w:eastAsia="Times New Roman" w:hAnsi="Arial" w:cs="Arial"/>
          <w:color w:val="444444"/>
          <w:lang w:eastAsia="uk-UA"/>
        </w:rPr>
      </w:pPr>
      <w:ins w:id="28" w:author="Unknown">
        <w:r w:rsidRPr="003A1CAF">
          <w:rPr>
            <w:rFonts w:ascii="Arial" w:eastAsia="Times New Roman" w:hAnsi="Arial" w:cs="Arial"/>
            <w:color w:val="444444"/>
            <w:lang w:eastAsia="uk-UA"/>
          </w:rPr>
          <w:t>А) мережа, черговий, олень;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Б) горошина, котрий, живемо;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В) довідник, читання, нести;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Г) новий, болотистий, візьмеш;</w:t>
        </w:r>
        <w:r w:rsidRPr="003A1CAF">
          <w:rPr>
            <w:rFonts w:ascii="Arial" w:eastAsia="Times New Roman" w:hAnsi="Arial" w:cs="Arial"/>
            <w:color w:val="444444"/>
            <w:lang w:eastAsia="uk-UA"/>
          </w:rPr>
          <w:br/>
          <w:t>Д) запитання, тяжкий, донька.</w:t>
        </w:r>
      </w:ins>
    </w:p>
    <w:bookmarkEnd w:id="0"/>
    <w:p w:rsidR="00E20A28" w:rsidRPr="003A1CAF" w:rsidRDefault="00E20A28"/>
    <w:sectPr w:rsidR="00E20A28" w:rsidRPr="003A1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AF"/>
    <w:rsid w:val="003A1CAF"/>
    <w:rsid w:val="00E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CA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ez-toc-section">
    <w:name w:val="ez-toc-section"/>
    <w:basedOn w:val="a0"/>
    <w:rsid w:val="003A1CAF"/>
  </w:style>
  <w:style w:type="paragraph" w:styleId="a3">
    <w:name w:val="Normal (Web)"/>
    <w:basedOn w:val="a"/>
    <w:uiPriority w:val="99"/>
    <w:semiHidden/>
    <w:unhideWhenUsed/>
    <w:rsid w:val="003A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C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CA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ez-toc-section">
    <w:name w:val="ez-toc-section"/>
    <w:basedOn w:val="a0"/>
    <w:rsid w:val="003A1CAF"/>
  </w:style>
  <w:style w:type="paragraph" w:styleId="a3">
    <w:name w:val="Normal (Web)"/>
    <w:basedOn w:val="a"/>
    <w:uiPriority w:val="99"/>
    <w:semiHidden/>
    <w:unhideWhenUsed/>
    <w:rsid w:val="003A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2019-09-15T15:46:00Z</cp:lastPrinted>
  <dcterms:created xsi:type="dcterms:W3CDTF">2019-09-15T15:41:00Z</dcterms:created>
  <dcterms:modified xsi:type="dcterms:W3CDTF">2019-09-15T15:49:00Z</dcterms:modified>
</cp:coreProperties>
</file>